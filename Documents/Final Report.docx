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28A7ED" w14:textId="6DB82747" w:rsidR="00E91164" w:rsidRDefault="00E91164" w:rsidP="00E91164">
      <w:pPr>
        <w:jc w:val="center"/>
        <w:rPr>
          <w:sz w:val="40"/>
          <w:szCs w:val="40"/>
        </w:rPr>
      </w:pPr>
      <w:r>
        <w:rPr>
          <w:sz w:val="40"/>
          <w:szCs w:val="40"/>
        </w:rPr>
        <w:t>Title: Identifying aircraft from above</w:t>
      </w:r>
    </w:p>
    <w:p w14:paraId="36250032" w14:textId="4CC7C567" w:rsidR="00CB50A8" w:rsidRDefault="00E91164" w:rsidP="00E91164">
      <w:pPr>
        <w:jc w:val="center"/>
        <w:rPr>
          <w:sz w:val="40"/>
          <w:szCs w:val="40"/>
        </w:rPr>
      </w:pPr>
      <w:r>
        <w:rPr>
          <w:sz w:val="40"/>
          <w:szCs w:val="40"/>
        </w:rPr>
        <w:t>Name: Kai Roper-Blackman</w:t>
      </w:r>
    </w:p>
    <w:p w14:paraId="26ECEEF0" w14:textId="559EC316" w:rsidR="00E91164" w:rsidRDefault="00E91164" w:rsidP="00E91164">
      <w:pPr>
        <w:jc w:val="center"/>
        <w:rPr>
          <w:sz w:val="40"/>
          <w:szCs w:val="40"/>
        </w:rPr>
      </w:pPr>
      <w:r>
        <w:rPr>
          <w:sz w:val="40"/>
          <w:szCs w:val="40"/>
        </w:rPr>
        <w:t>Registration Number: 1602999</w:t>
      </w:r>
    </w:p>
    <w:p w14:paraId="46AF10D6" w14:textId="204E0C19" w:rsidR="00E91164" w:rsidRDefault="00E91164" w:rsidP="00E91164">
      <w:pPr>
        <w:jc w:val="center"/>
        <w:rPr>
          <w:sz w:val="40"/>
          <w:szCs w:val="40"/>
        </w:rPr>
      </w:pPr>
      <w:r>
        <w:rPr>
          <w:sz w:val="40"/>
          <w:szCs w:val="40"/>
        </w:rPr>
        <w:t>Supervisor(s): Adrian Clarke, Sebastian Halder</w:t>
      </w:r>
    </w:p>
    <w:p w14:paraId="6D32DD3E" w14:textId="57DB562E" w:rsidR="00E91164" w:rsidRDefault="00E91164" w:rsidP="00E91164">
      <w:pPr>
        <w:jc w:val="center"/>
        <w:rPr>
          <w:sz w:val="40"/>
          <w:szCs w:val="40"/>
        </w:rPr>
      </w:pPr>
      <w:r>
        <w:rPr>
          <w:sz w:val="40"/>
          <w:szCs w:val="40"/>
        </w:rPr>
        <w:t>Second assessor: Luca Citi</w:t>
      </w:r>
    </w:p>
    <w:p w14:paraId="05045A06" w14:textId="51CED784" w:rsidR="00BA2C40" w:rsidRDefault="00E91164" w:rsidP="00BA2C40">
      <w:pPr>
        <w:jc w:val="center"/>
        <w:rPr>
          <w:sz w:val="40"/>
          <w:szCs w:val="40"/>
        </w:rPr>
      </w:pPr>
      <w:r>
        <w:rPr>
          <w:sz w:val="40"/>
          <w:szCs w:val="40"/>
        </w:rPr>
        <w:t>Degree</w:t>
      </w:r>
      <w:r w:rsidR="00D25D13">
        <w:rPr>
          <w:sz w:val="40"/>
          <w:szCs w:val="40"/>
        </w:rPr>
        <w:t xml:space="preserve"> Course</w:t>
      </w:r>
      <w:r>
        <w:rPr>
          <w:sz w:val="40"/>
          <w:szCs w:val="40"/>
        </w:rPr>
        <w:t>:</w:t>
      </w:r>
      <w:r w:rsidR="00D25D13">
        <w:rPr>
          <w:sz w:val="40"/>
          <w:szCs w:val="40"/>
        </w:rPr>
        <w:t xml:space="preserve"> BSc</w:t>
      </w:r>
      <w:r>
        <w:rPr>
          <w:sz w:val="40"/>
          <w:szCs w:val="40"/>
        </w:rPr>
        <w:t xml:space="preserve"> Computer Science </w:t>
      </w:r>
      <w:r w:rsidR="00D25D13">
        <w:rPr>
          <w:sz w:val="40"/>
          <w:szCs w:val="40"/>
        </w:rPr>
        <w:t>(</w:t>
      </w:r>
      <w:r>
        <w:rPr>
          <w:sz w:val="40"/>
          <w:szCs w:val="40"/>
        </w:rPr>
        <w:t>G400</w:t>
      </w:r>
      <w:r w:rsidR="00424290">
        <w:rPr>
          <w:sz w:val="40"/>
          <w:szCs w:val="40"/>
        </w:rPr>
        <w:t>)</w:t>
      </w:r>
    </w:p>
    <w:p w14:paraId="5A58DC98" w14:textId="7206731C" w:rsidR="00BA2C40" w:rsidRDefault="00BA2C40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br w:type="page"/>
      </w:r>
    </w:p>
    <w:p w14:paraId="0D6FA357" w14:textId="47EC6AF3" w:rsidR="007E0B18" w:rsidRDefault="007E0B18" w:rsidP="00BA2C40">
      <w:pPr>
        <w:pStyle w:val="Heading1"/>
      </w:pPr>
    </w:p>
    <w:bookmarkStart w:id="1" w:name="_Toc294892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6975026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08A32B" w14:textId="390FEA2A" w:rsidR="00BA2C40" w:rsidRDefault="00BA2C40">
          <w:pPr>
            <w:pStyle w:val="TOCHeading"/>
          </w:pPr>
          <w:r>
            <w:t>Contents</w:t>
          </w:r>
        </w:p>
        <w:p w14:paraId="5BDBBEDF" w14:textId="3E7EB4DB" w:rsidR="00454660" w:rsidRDefault="00BA2C4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959276" w:history="1">
            <w:r w:rsidR="00454660" w:rsidRPr="006F0836">
              <w:rPr>
                <w:rStyle w:val="Hyperlink"/>
                <w:noProof/>
              </w:rPr>
              <w:t>Acknowledgements</w:t>
            </w:r>
            <w:r w:rsidR="00454660">
              <w:rPr>
                <w:noProof/>
                <w:webHidden/>
              </w:rPr>
              <w:tab/>
            </w:r>
            <w:r w:rsidR="00454660">
              <w:rPr>
                <w:noProof/>
                <w:webHidden/>
              </w:rPr>
              <w:fldChar w:fldCharType="begin"/>
            </w:r>
            <w:r w:rsidR="00454660">
              <w:rPr>
                <w:noProof/>
                <w:webHidden/>
              </w:rPr>
              <w:instrText xml:space="preserve"> PAGEREF _Toc2959276 \h </w:instrText>
            </w:r>
            <w:r w:rsidR="00454660">
              <w:rPr>
                <w:noProof/>
                <w:webHidden/>
              </w:rPr>
            </w:r>
            <w:r w:rsidR="00454660">
              <w:rPr>
                <w:noProof/>
                <w:webHidden/>
              </w:rPr>
              <w:fldChar w:fldCharType="separate"/>
            </w:r>
            <w:r w:rsidR="00454660">
              <w:rPr>
                <w:noProof/>
                <w:webHidden/>
              </w:rPr>
              <w:t>4</w:t>
            </w:r>
            <w:r w:rsidR="00454660">
              <w:rPr>
                <w:noProof/>
                <w:webHidden/>
              </w:rPr>
              <w:fldChar w:fldCharType="end"/>
            </w:r>
          </w:hyperlink>
        </w:p>
        <w:p w14:paraId="18364755" w14:textId="63B78D52" w:rsidR="00454660" w:rsidRDefault="00E969A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59277" w:history="1">
            <w:r w:rsidR="00454660" w:rsidRPr="006F0836">
              <w:rPr>
                <w:rStyle w:val="Hyperlink"/>
                <w:noProof/>
              </w:rPr>
              <w:t>List of Symbols</w:t>
            </w:r>
            <w:r w:rsidR="00454660">
              <w:rPr>
                <w:noProof/>
                <w:webHidden/>
              </w:rPr>
              <w:tab/>
            </w:r>
            <w:r w:rsidR="00454660">
              <w:rPr>
                <w:noProof/>
                <w:webHidden/>
              </w:rPr>
              <w:fldChar w:fldCharType="begin"/>
            </w:r>
            <w:r w:rsidR="00454660">
              <w:rPr>
                <w:noProof/>
                <w:webHidden/>
              </w:rPr>
              <w:instrText xml:space="preserve"> PAGEREF _Toc2959277 \h </w:instrText>
            </w:r>
            <w:r w:rsidR="00454660">
              <w:rPr>
                <w:noProof/>
                <w:webHidden/>
              </w:rPr>
            </w:r>
            <w:r w:rsidR="00454660">
              <w:rPr>
                <w:noProof/>
                <w:webHidden/>
              </w:rPr>
              <w:fldChar w:fldCharType="separate"/>
            </w:r>
            <w:r w:rsidR="00454660">
              <w:rPr>
                <w:noProof/>
                <w:webHidden/>
              </w:rPr>
              <w:t>5</w:t>
            </w:r>
            <w:r w:rsidR="00454660">
              <w:rPr>
                <w:noProof/>
                <w:webHidden/>
              </w:rPr>
              <w:fldChar w:fldCharType="end"/>
            </w:r>
          </w:hyperlink>
        </w:p>
        <w:p w14:paraId="755B44F1" w14:textId="5DC52888" w:rsidR="00454660" w:rsidRDefault="00E969A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59278" w:history="1">
            <w:r w:rsidR="00454660" w:rsidRPr="006F0836">
              <w:rPr>
                <w:rStyle w:val="Hyperlink"/>
                <w:noProof/>
              </w:rPr>
              <w:t>Literature Review</w:t>
            </w:r>
            <w:r w:rsidR="00454660">
              <w:rPr>
                <w:noProof/>
                <w:webHidden/>
              </w:rPr>
              <w:tab/>
            </w:r>
            <w:r w:rsidR="00454660">
              <w:rPr>
                <w:noProof/>
                <w:webHidden/>
              </w:rPr>
              <w:fldChar w:fldCharType="begin"/>
            </w:r>
            <w:r w:rsidR="00454660">
              <w:rPr>
                <w:noProof/>
                <w:webHidden/>
              </w:rPr>
              <w:instrText xml:space="preserve"> PAGEREF _Toc2959278 \h </w:instrText>
            </w:r>
            <w:r w:rsidR="00454660">
              <w:rPr>
                <w:noProof/>
                <w:webHidden/>
              </w:rPr>
            </w:r>
            <w:r w:rsidR="00454660">
              <w:rPr>
                <w:noProof/>
                <w:webHidden/>
              </w:rPr>
              <w:fldChar w:fldCharType="separate"/>
            </w:r>
            <w:r w:rsidR="00454660">
              <w:rPr>
                <w:noProof/>
                <w:webHidden/>
              </w:rPr>
              <w:t>6</w:t>
            </w:r>
            <w:r w:rsidR="00454660">
              <w:rPr>
                <w:noProof/>
                <w:webHidden/>
              </w:rPr>
              <w:fldChar w:fldCharType="end"/>
            </w:r>
          </w:hyperlink>
        </w:p>
        <w:p w14:paraId="4970D32D" w14:textId="7F7FBB48" w:rsidR="00454660" w:rsidRDefault="00E969A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59279" w:history="1">
            <w:r w:rsidR="00454660" w:rsidRPr="006F0836">
              <w:rPr>
                <w:rStyle w:val="Hyperlink"/>
                <w:noProof/>
              </w:rPr>
              <w:t>Description of problem</w:t>
            </w:r>
            <w:r w:rsidR="00454660">
              <w:rPr>
                <w:noProof/>
                <w:webHidden/>
              </w:rPr>
              <w:tab/>
            </w:r>
            <w:r w:rsidR="00454660">
              <w:rPr>
                <w:noProof/>
                <w:webHidden/>
              </w:rPr>
              <w:fldChar w:fldCharType="begin"/>
            </w:r>
            <w:r w:rsidR="00454660">
              <w:rPr>
                <w:noProof/>
                <w:webHidden/>
              </w:rPr>
              <w:instrText xml:space="preserve"> PAGEREF _Toc2959279 \h </w:instrText>
            </w:r>
            <w:r w:rsidR="00454660">
              <w:rPr>
                <w:noProof/>
                <w:webHidden/>
              </w:rPr>
            </w:r>
            <w:r w:rsidR="00454660">
              <w:rPr>
                <w:noProof/>
                <w:webHidden/>
              </w:rPr>
              <w:fldChar w:fldCharType="separate"/>
            </w:r>
            <w:r w:rsidR="00454660">
              <w:rPr>
                <w:noProof/>
                <w:webHidden/>
              </w:rPr>
              <w:t>7</w:t>
            </w:r>
            <w:r w:rsidR="00454660">
              <w:rPr>
                <w:noProof/>
                <w:webHidden/>
              </w:rPr>
              <w:fldChar w:fldCharType="end"/>
            </w:r>
          </w:hyperlink>
        </w:p>
        <w:p w14:paraId="0862487B" w14:textId="5EFCC269" w:rsidR="00454660" w:rsidRDefault="00E969A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59280" w:history="1">
            <w:r w:rsidR="00454660" w:rsidRPr="006F0836">
              <w:rPr>
                <w:rStyle w:val="Hyperlink"/>
                <w:noProof/>
              </w:rPr>
              <w:t>Why is the problem important?</w:t>
            </w:r>
            <w:r w:rsidR="00454660">
              <w:rPr>
                <w:noProof/>
                <w:webHidden/>
              </w:rPr>
              <w:tab/>
            </w:r>
            <w:r w:rsidR="00454660">
              <w:rPr>
                <w:noProof/>
                <w:webHidden/>
              </w:rPr>
              <w:fldChar w:fldCharType="begin"/>
            </w:r>
            <w:r w:rsidR="00454660">
              <w:rPr>
                <w:noProof/>
                <w:webHidden/>
              </w:rPr>
              <w:instrText xml:space="preserve"> PAGEREF _Toc2959280 \h </w:instrText>
            </w:r>
            <w:r w:rsidR="00454660">
              <w:rPr>
                <w:noProof/>
                <w:webHidden/>
              </w:rPr>
            </w:r>
            <w:r w:rsidR="00454660">
              <w:rPr>
                <w:noProof/>
                <w:webHidden/>
              </w:rPr>
              <w:fldChar w:fldCharType="separate"/>
            </w:r>
            <w:r w:rsidR="00454660">
              <w:rPr>
                <w:noProof/>
                <w:webHidden/>
              </w:rPr>
              <w:t>7</w:t>
            </w:r>
            <w:r w:rsidR="00454660">
              <w:rPr>
                <w:noProof/>
                <w:webHidden/>
              </w:rPr>
              <w:fldChar w:fldCharType="end"/>
            </w:r>
          </w:hyperlink>
        </w:p>
        <w:p w14:paraId="3D835613" w14:textId="45E4AFF8" w:rsidR="00454660" w:rsidRDefault="00E969A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59281" w:history="1">
            <w:r w:rsidR="00454660" w:rsidRPr="006F0836">
              <w:rPr>
                <w:rStyle w:val="Hyperlink"/>
                <w:noProof/>
              </w:rPr>
              <w:t>What has been solved?</w:t>
            </w:r>
            <w:r w:rsidR="00454660">
              <w:rPr>
                <w:noProof/>
                <w:webHidden/>
              </w:rPr>
              <w:tab/>
            </w:r>
            <w:r w:rsidR="00454660">
              <w:rPr>
                <w:noProof/>
                <w:webHidden/>
              </w:rPr>
              <w:fldChar w:fldCharType="begin"/>
            </w:r>
            <w:r w:rsidR="00454660">
              <w:rPr>
                <w:noProof/>
                <w:webHidden/>
              </w:rPr>
              <w:instrText xml:space="preserve"> PAGEREF _Toc2959281 \h </w:instrText>
            </w:r>
            <w:r w:rsidR="00454660">
              <w:rPr>
                <w:noProof/>
                <w:webHidden/>
              </w:rPr>
            </w:r>
            <w:r w:rsidR="00454660">
              <w:rPr>
                <w:noProof/>
                <w:webHidden/>
              </w:rPr>
              <w:fldChar w:fldCharType="separate"/>
            </w:r>
            <w:r w:rsidR="00454660">
              <w:rPr>
                <w:noProof/>
                <w:webHidden/>
              </w:rPr>
              <w:t>7</w:t>
            </w:r>
            <w:r w:rsidR="00454660">
              <w:rPr>
                <w:noProof/>
                <w:webHidden/>
              </w:rPr>
              <w:fldChar w:fldCharType="end"/>
            </w:r>
          </w:hyperlink>
        </w:p>
        <w:p w14:paraId="7289E400" w14:textId="3A7C84CC" w:rsidR="00454660" w:rsidRDefault="00E969A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59282" w:history="1">
            <w:r w:rsidR="00454660" w:rsidRPr="006F0836">
              <w:rPr>
                <w:rStyle w:val="Hyperlink"/>
                <w:noProof/>
              </w:rPr>
              <w:t>Sustainability</w:t>
            </w:r>
            <w:r w:rsidR="00454660">
              <w:rPr>
                <w:noProof/>
                <w:webHidden/>
              </w:rPr>
              <w:tab/>
            </w:r>
            <w:r w:rsidR="00454660">
              <w:rPr>
                <w:noProof/>
                <w:webHidden/>
              </w:rPr>
              <w:fldChar w:fldCharType="begin"/>
            </w:r>
            <w:r w:rsidR="00454660">
              <w:rPr>
                <w:noProof/>
                <w:webHidden/>
              </w:rPr>
              <w:instrText xml:space="preserve"> PAGEREF _Toc2959282 \h </w:instrText>
            </w:r>
            <w:r w:rsidR="00454660">
              <w:rPr>
                <w:noProof/>
                <w:webHidden/>
              </w:rPr>
            </w:r>
            <w:r w:rsidR="00454660">
              <w:rPr>
                <w:noProof/>
                <w:webHidden/>
              </w:rPr>
              <w:fldChar w:fldCharType="separate"/>
            </w:r>
            <w:r w:rsidR="00454660">
              <w:rPr>
                <w:noProof/>
                <w:webHidden/>
              </w:rPr>
              <w:t>7</w:t>
            </w:r>
            <w:r w:rsidR="00454660">
              <w:rPr>
                <w:noProof/>
                <w:webHidden/>
              </w:rPr>
              <w:fldChar w:fldCharType="end"/>
            </w:r>
          </w:hyperlink>
        </w:p>
        <w:p w14:paraId="2EFCD0AF" w14:textId="37D770D1" w:rsidR="00454660" w:rsidRDefault="00E969A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59283" w:history="1">
            <w:r w:rsidR="00454660" w:rsidRPr="006F0836">
              <w:rPr>
                <w:rStyle w:val="Hyperlink"/>
                <w:noProof/>
              </w:rPr>
              <w:t>Legal</w:t>
            </w:r>
            <w:r w:rsidR="00454660">
              <w:rPr>
                <w:noProof/>
                <w:webHidden/>
              </w:rPr>
              <w:tab/>
            </w:r>
            <w:r w:rsidR="00454660">
              <w:rPr>
                <w:noProof/>
                <w:webHidden/>
              </w:rPr>
              <w:fldChar w:fldCharType="begin"/>
            </w:r>
            <w:r w:rsidR="00454660">
              <w:rPr>
                <w:noProof/>
                <w:webHidden/>
              </w:rPr>
              <w:instrText xml:space="preserve"> PAGEREF _Toc2959283 \h </w:instrText>
            </w:r>
            <w:r w:rsidR="00454660">
              <w:rPr>
                <w:noProof/>
                <w:webHidden/>
              </w:rPr>
            </w:r>
            <w:r w:rsidR="00454660">
              <w:rPr>
                <w:noProof/>
                <w:webHidden/>
              </w:rPr>
              <w:fldChar w:fldCharType="separate"/>
            </w:r>
            <w:r w:rsidR="00454660">
              <w:rPr>
                <w:noProof/>
                <w:webHidden/>
              </w:rPr>
              <w:t>7</w:t>
            </w:r>
            <w:r w:rsidR="00454660">
              <w:rPr>
                <w:noProof/>
                <w:webHidden/>
              </w:rPr>
              <w:fldChar w:fldCharType="end"/>
            </w:r>
          </w:hyperlink>
        </w:p>
        <w:p w14:paraId="33DE86A4" w14:textId="57C4AA42" w:rsidR="00454660" w:rsidRDefault="00E969A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59284" w:history="1">
            <w:r w:rsidR="00454660" w:rsidRPr="006F0836">
              <w:rPr>
                <w:rStyle w:val="Hyperlink"/>
                <w:noProof/>
              </w:rPr>
              <w:t>Ethical</w:t>
            </w:r>
            <w:r w:rsidR="00454660">
              <w:rPr>
                <w:noProof/>
                <w:webHidden/>
              </w:rPr>
              <w:tab/>
            </w:r>
            <w:r w:rsidR="00454660">
              <w:rPr>
                <w:noProof/>
                <w:webHidden/>
              </w:rPr>
              <w:fldChar w:fldCharType="begin"/>
            </w:r>
            <w:r w:rsidR="00454660">
              <w:rPr>
                <w:noProof/>
                <w:webHidden/>
              </w:rPr>
              <w:instrText xml:space="preserve"> PAGEREF _Toc2959284 \h </w:instrText>
            </w:r>
            <w:r w:rsidR="00454660">
              <w:rPr>
                <w:noProof/>
                <w:webHidden/>
              </w:rPr>
            </w:r>
            <w:r w:rsidR="00454660">
              <w:rPr>
                <w:noProof/>
                <w:webHidden/>
              </w:rPr>
              <w:fldChar w:fldCharType="separate"/>
            </w:r>
            <w:r w:rsidR="00454660">
              <w:rPr>
                <w:noProof/>
                <w:webHidden/>
              </w:rPr>
              <w:t>7</w:t>
            </w:r>
            <w:r w:rsidR="00454660">
              <w:rPr>
                <w:noProof/>
                <w:webHidden/>
              </w:rPr>
              <w:fldChar w:fldCharType="end"/>
            </w:r>
          </w:hyperlink>
        </w:p>
        <w:p w14:paraId="7AE01CD6" w14:textId="0F73B2DF" w:rsidR="00454660" w:rsidRDefault="00E969A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59285" w:history="1">
            <w:r w:rsidR="00454660" w:rsidRPr="006F0836">
              <w:rPr>
                <w:rStyle w:val="Hyperlink"/>
                <w:noProof/>
              </w:rPr>
              <w:t>Intellectual property</w:t>
            </w:r>
            <w:r w:rsidR="00454660">
              <w:rPr>
                <w:noProof/>
                <w:webHidden/>
              </w:rPr>
              <w:tab/>
            </w:r>
            <w:r w:rsidR="00454660">
              <w:rPr>
                <w:noProof/>
                <w:webHidden/>
              </w:rPr>
              <w:fldChar w:fldCharType="begin"/>
            </w:r>
            <w:r w:rsidR="00454660">
              <w:rPr>
                <w:noProof/>
                <w:webHidden/>
              </w:rPr>
              <w:instrText xml:space="preserve"> PAGEREF _Toc2959285 \h </w:instrText>
            </w:r>
            <w:r w:rsidR="00454660">
              <w:rPr>
                <w:noProof/>
                <w:webHidden/>
              </w:rPr>
            </w:r>
            <w:r w:rsidR="00454660">
              <w:rPr>
                <w:noProof/>
                <w:webHidden/>
              </w:rPr>
              <w:fldChar w:fldCharType="separate"/>
            </w:r>
            <w:r w:rsidR="00454660">
              <w:rPr>
                <w:noProof/>
                <w:webHidden/>
              </w:rPr>
              <w:t>7</w:t>
            </w:r>
            <w:r w:rsidR="00454660">
              <w:rPr>
                <w:noProof/>
                <w:webHidden/>
              </w:rPr>
              <w:fldChar w:fldCharType="end"/>
            </w:r>
          </w:hyperlink>
        </w:p>
        <w:p w14:paraId="02BF4717" w14:textId="6971B912" w:rsidR="00454660" w:rsidRDefault="00E969A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59286" w:history="1">
            <w:r w:rsidR="00454660" w:rsidRPr="006F0836">
              <w:rPr>
                <w:rStyle w:val="Hyperlink"/>
                <w:noProof/>
              </w:rPr>
              <w:t>Project Aims and Objectives</w:t>
            </w:r>
            <w:r w:rsidR="00454660">
              <w:rPr>
                <w:noProof/>
                <w:webHidden/>
              </w:rPr>
              <w:tab/>
            </w:r>
            <w:r w:rsidR="00454660">
              <w:rPr>
                <w:noProof/>
                <w:webHidden/>
              </w:rPr>
              <w:fldChar w:fldCharType="begin"/>
            </w:r>
            <w:r w:rsidR="00454660">
              <w:rPr>
                <w:noProof/>
                <w:webHidden/>
              </w:rPr>
              <w:instrText xml:space="preserve"> PAGEREF _Toc2959286 \h </w:instrText>
            </w:r>
            <w:r w:rsidR="00454660">
              <w:rPr>
                <w:noProof/>
                <w:webHidden/>
              </w:rPr>
            </w:r>
            <w:r w:rsidR="00454660">
              <w:rPr>
                <w:noProof/>
                <w:webHidden/>
              </w:rPr>
              <w:fldChar w:fldCharType="separate"/>
            </w:r>
            <w:r w:rsidR="00454660">
              <w:rPr>
                <w:noProof/>
                <w:webHidden/>
              </w:rPr>
              <w:t>8</w:t>
            </w:r>
            <w:r w:rsidR="00454660">
              <w:rPr>
                <w:noProof/>
                <w:webHidden/>
              </w:rPr>
              <w:fldChar w:fldCharType="end"/>
            </w:r>
          </w:hyperlink>
        </w:p>
        <w:p w14:paraId="7F16EEE1" w14:textId="2ED9F650" w:rsidR="00454660" w:rsidRDefault="00E969A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59287" w:history="1">
            <w:r w:rsidR="00454660" w:rsidRPr="006F0836">
              <w:rPr>
                <w:rStyle w:val="Hyperlink"/>
                <w:noProof/>
              </w:rPr>
              <w:t>Technical documentation</w:t>
            </w:r>
            <w:r w:rsidR="00454660">
              <w:rPr>
                <w:noProof/>
                <w:webHidden/>
              </w:rPr>
              <w:tab/>
            </w:r>
            <w:r w:rsidR="00454660">
              <w:rPr>
                <w:noProof/>
                <w:webHidden/>
              </w:rPr>
              <w:fldChar w:fldCharType="begin"/>
            </w:r>
            <w:r w:rsidR="00454660">
              <w:rPr>
                <w:noProof/>
                <w:webHidden/>
              </w:rPr>
              <w:instrText xml:space="preserve"> PAGEREF _Toc2959287 \h </w:instrText>
            </w:r>
            <w:r w:rsidR="00454660">
              <w:rPr>
                <w:noProof/>
                <w:webHidden/>
              </w:rPr>
            </w:r>
            <w:r w:rsidR="00454660">
              <w:rPr>
                <w:noProof/>
                <w:webHidden/>
              </w:rPr>
              <w:fldChar w:fldCharType="separate"/>
            </w:r>
            <w:r w:rsidR="00454660">
              <w:rPr>
                <w:noProof/>
                <w:webHidden/>
              </w:rPr>
              <w:t>8</w:t>
            </w:r>
            <w:r w:rsidR="00454660">
              <w:rPr>
                <w:noProof/>
                <w:webHidden/>
              </w:rPr>
              <w:fldChar w:fldCharType="end"/>
            </w:r>
          </w:hyperlink>
        </w:p>
        <w:p w14:paraId="2DD7306B" w14:textId="6622FE08" w:rsidR="00454660" w:rsidRDefault="00E969A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59288" w:history="1">
            <w:r w:rsidR="00454660" w:rsidRPr="006F0836">
              <w:rPr>
                <w:rStyle w:val="Hyperlink"/>
                <w:noProof/>
              </w:rPr>
              <w:t>Data collection</w:t>
            </w:r>
            <w:r w:rsidR="00454660">
              <w:rPr>
                <w:noProof/>
                <w:webHidden/>
              </w:rPr>
              <w:tab/>
            </w:r>
            <w:r w:rsidR="00454660">
              <w:rPr>
                <w:noProof/>
                <w:webHidden/>
              </w:rPr>
              <w:fldChar w:fldCharType="begin"/>
            </w:r>
            <w:r w:rsidR="00454660">
              <w:rPr>
                <w:noProof/>
                <w:webHidden/>
              </w:rPr>
              <w:instrText xml:space="preserve"> PAGEREF _Toc2959288 \h </w:instrText>
            </w:r>
            <w:r w:rsidR="00454660">
              <w:rPr>
                <w:noProof/>
                <w:webHidden/>
              </w:rPr>
            </w:r>
            <w:r w:rsidR="00454660">
              <w:rPr>
                <w:noProof/>
                <w:webHidden/>
              </w:rPr>
              <w:fldChar w:fldCharType="separate"/>
            </w:r>
            <w:r w:rsidR="00454660">
              <w:rPr>
                <w:noProof/>
                <w:webHidden/>
              </w:rPr>
              <w:t>9</w:t>
            </w:r>
            <w:r w:rsidR="00454660">
              <w:rPr>
                <w:noProof/>
                <w:webHidden/>
              </w:rPr>
              <w:fldChar w:fldCharType="end"/>
            </w:r>
          </w:hyperlink>
        </w:p>
        <w:p w14:paraId="33693B09" w14:textId="158DC751" w:rsidR="00454660" w:rsidRDefault="00E969A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59289" w:history="1">
            <w:r w:rsidR="00454660" w:rsidRPr="006F0836">
              <w:rPr>
                <w:rStyle w:val="Hyperlink"/>
                <w:noProof/>
              </w:rPr>
              <w:t>Images</w:t>
            </w:r>
            <w:r w:rsidR="00454660">
              <w:rPr>
                <w:noProof/>
                <w:webHidden/>
              </w:rPr>
              <w:tab/>
            </w:r>
            <w:r w:rsidR="00454660">
              <w:rPr>
                <w:noProof/>
                <w:webHidden/>
              </w:rPr>
              <w:fldChar w:fldCharType="begin"/>
            </w:r>
            <w:r w:rsidR="00454660">
              <w:rPr>
                <w:noProof/>
                <w:webHidden/>
              </w:rPr>
              <w:instrText xml:space="preserve"> PAGEREF _Toc2959289 \h </w:instrText>
            </w:r>
            <w:r w:rsidR="00454660">
              <w:rPr>
                <w:noProof/>
                <w:webHidden/>
              </w:rPr>
            </w:r>
            <w:r w:rsidR="00454660">
              <w:rPr>
                <w:noProof/>
                <w:webHidden/>
              </w:rPr>
              <w:fldChar w:fldCharType="separate"/>
            </w:r>
            <w:r w:rsidR="00454660">
              <w:rPr>
                <w:noProof/>
                <w:webHidden/>
              </w:rPr>
              <w:t>10</w:t>
            </w:r>
            <w:r w:rsidR="00454660">
              <w:rPr>
                <w:noProof/>
                <w:webHidden/>
              </w:rPr>
              <w:fldChar w:fldCharType="end"/>
            </w:r>
          </w:hyperlink>
        </w:p>
        <w:p w14:paraId="670A8AA7" w14:textId="46648165" w:rsidR="00454660" w:rsidRDefault="00E969A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59290" w:history="1">
            <w:r w:rsidR="00454660" w:rsidRPr="006F0836">
              <w:rPr>
                <w:rStyle w:val="Hyperlink"/>
                <w:noProof/>
              </w:rPr>
              <w:t>Parsing</w:t>
            </w:r>
            <w:r w:rsidR="00454660">
              <w:rPr>
                <w:noProof/>
                <w:webHidden/>
              </w:rPr>
              <w:tab/>
            </w:r>
            <w:r w:rsidR="00454660">
              <w:rPr>
                <w:noProof/>
                <w:webHidden/>
              </w:rPr>
              <w:fldChar w:fldCharType="begin"/>
            </w:r>
            <w:r w:rsidR="00454660">
              <w:rPr>
                <w:noProof/>
                <w:webHidden/>
              </w:rPr>
              <w:instrText xml:space="preserve"> PAGEREF _Toc2959290 \h </w:instrText>
            </w:r>
            <w:r w:rsidR="00454660">
              <w:rPr>
                <w:noProof/>
                <w:webHidden/>
              </w:rPr>
            </w:r>
            <w:r w:rsidR="00454660">
              <w:rPr>
                <w:noProof/>
                <w:webHidden/>
              </w:rPr>
              <w:fldChar w:fldCharType="separate"/>
            </w:r>
            <w:r w:rsidR="00454660">
              <w:rPr>
                <w:noProof/>
                <w:webHidden/>
              </w:rPr>
              <w:t>11</w:t>
            </w:r>
            <w:r w:rsidR="00454660">
              <w:rPr>
                <w:noProof/>
                <w:webHidden/>
              </w:rPr>
              <w:fldChar w:fldCharType="end"/>
            </w:r>
          </w:hyperlink>
        </w:p>
        <w:p w14:paraId="1A762653" w14:textId="4FFFBAA7" w:rsidR="00454660" w:rsidRDefault="00E969A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59291" w:history="1">
            <w:r w:rsidR="00454660" w:rsidRPr="006F0836">
              <w:rPr>
                <w:rStyle w:val="Hyperlink"/>
                <w:noProof/>
              </w:rPr>
              <w:t>Histogram of oriented gradients</w:t>
            </w:r>
            <w:r w:rsidR="00454660">
              <w:rPr>
                <w:noProof/>
                <w:webHidden/>
              </w:rPr>
              <w:tab/>
            </w:r>
            <w:r w:rsidR="00454660">
              <w:rPr>
                <w:noProof/>
                <w:webHidden/>
              </w:rPr>
              <w:fldChar w:fldCharType="begin"/>
            </w:r>
            <w:r w:rsidR="00454660">
              <w:rPr>
                <w:noProof/>
                <w:webHidden/>
              </w:rPr>
              <w:instrText xml:space="preserve"> PAGEREF _Toc2959291 \h </w:instrText>
            </w:r>
            <w:r w:rsidR="00454660">
              <w:rPr>
                <w:noProof/>
                <w:webHidden/>
              </w:rPr>
            </w:r>
            <w:r w:rsidR="00454660">
              <w:rPr>
                <w:noProof/>
                <w:webHidden/>
              </w:rPr>
              <w:fldChar w:fldCharType="separate"/>
            </w:r>
            <w:r w:rsidR="00454660">
              <w:rPr>
                <w:noProof/>
                <w:webHidden/>
              </w:rPr>
              <w:t>11</w:t>
            </w:r>
            <w:r w:rsidR="00454660">
              <w:rPr>
                <w:noProof/>
                <w:webHidden/>
              </w:rPr>
              <w:fldChar w:fldCharType="end"/>
            </w:r>
          </w:hyperlink>
        </w:p>
        <w:p w14:paraId="41A90915" w14:textId="4D0EF0B9" w:rsidR="00454660" w:rsidRDefault="00E969A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59292" w:history="1">
            <w:r w:rsidR="00454660" w:rsidRPr="006F0836">
              <w:rPr>
                <w:rStyle w:val="Hyperlink"/>
                <w:noProof/>
              </w:rPr>
              <w:t>Feature vector</w:t>
            </w:r>
            <w:r w:rsidR="00454660">
              <w:rPr>
                <w:noProof/>
                <w:webHidden/>
              </w:rPr>
              <w:tab/>
            </w:r>
            <w:r w:rsidR="00454660">
              <w:rPr>
                <w:noProof/>
                <w:webHidden/>
              </w:rPr>
              <w:fldChar w:fldCharType="begin"/>
            </w:r>
            <w:r w:rsidR="00454660">
              <w:rPr>
                <w:noProof/>
                <w:webHidden/>
              </w:rPr>
              <w:instrText xml:space="preserve"> PAGEREF _Toc2959292 \h </w:instrText>
            </w:r>
            <w:r w:rsidR="00454660">
              <w:rPr>
                <w:noProof/>
                <w:webHidden/>
              </w:rPr>
            </w:r>
            <w:r w:rsidR="00454660">
              <w:rPr>
                <w:noProof/>
                <w:webHidden/>
              </w:rPr>
              <w:fldChar w:fldCharType="separate"/>
            </w:r>
            <w:r w:rsidR="00454660">
              <w:rPr>
                <w:noProof/>
                <w:webHidden/>
              </w:rPr>
              <w:t>11</w:t>
            </w:r>
            <w:r w:rsidR="00454660">
              <w:rPr>
                <w:noProof/>
                <w:webHidden/>
              </w:rPr>
              <w:fldChar w:fldCharType="end"/>
            </w:r>
          </w:hyperlink>
        </w:p>
        <w:p w14:paraId="0CCE36AF" w14:textId="31268860" w:rsidR="00454660" w:rsidRDefault="00E969A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59293" w:history="1">
            <w:r w:rsidR="00454660" w:rsidRPr="006F0836">
              <w:rPr>
                <w:rStyle w:val="Hyperlink"/>
                <w:noProof/>
              </w:rPr>
              <w:t>Libraries</w:t>
            </w:r>
            <w:r w:rsidR="00454660">
              <w:rPr>
                <w:noProof/>
                <w:webHidden/>
              </w:rPr>
              <w:tab/>
            </w:r>
            <w:r w:rsidR="00454660">
              <w:rPr>
                <w:noProof/>
                <w:webHidden/>
              </w:rPr>
              <w:fldChar w:fldCharType="begin"/>
            </w:r>
            <w:r w:rsidR="00454660">
              <w:rPr>
                <w:noProof/>
                <w:webHidden/>
              </w:rPr>
              <w:instrText xml:space="preserve"> PAGEREF _Toc2959293 \h </w:instrText>
            </w:r>
            <w:r w:rsidR="00454660">
              <w:rPr>
                <w:noProof/>
                <w:webHidden/>
              </w:rPr>
            </w:r>
            <w:r w:rsidR="00454660">
              <w:rPr>
                <w:noProof/>
                <w:webHidden/>
              </w:rPr>
              <w:fldChar w:fldCharType="separate"/>
            </w:r>
            <w:r w:rsidR="00454660">
              <w:rPr>
                <w:noProof/>
                <w:webHidden/>
              </w:rPr>
              <w:t>12</w:t>
            </w:r>
            <w:r w:rsidR="00454660">
              <w:rPr>
                <w:noProof/>
                <w:webHidden/>
              </w:rPr>
              <w:fldChar w:fldCharType="end"/>
            </w:r>
          </w:hyperlink>
        </w:p>
        <w:p w14:paraId="5E14990F" w14:textId="46F2F6C0" w:rsidR="00454660" w:rsidRDefault="00E969A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59294" w:history="1">
            <w:r w:rsidR="00454660" w:rsidRPr="006F0836">
              <w:rPr>
                <w:rStyle w:val="Hyperlink"/>
                <w:noProof/>
              </w:rPr>
              <w:t>Machine learning</w:t>
            </w:r>
            <w:r w:rsidR="00454660">
              <w:rPr>
                <w:noProof/>
                <w:webHidden/>
              </w:rPr>
              <w:tab/>
            </w:r>
            <w:r w:rsidR="00454660">
              <w:rPr>
                <w:noProof/>
                <w:webHidden/>
              </w:rPr>
              <w:fldChar w:fldCharType="begin"/>
            </w:r>
            <w:r w:rsidR="00454660">
              <w:rPr>
                <w:noProof/>
                <w:webHidden/>
              </w:rPr>
              <w:instrText xml:space="preserve"> PAGEREF _Toc2959294 \h </w:instrText>
            </w:r>
            <w:r w:rsidR="00454660">
              <w:rPr>
                <w:noProof/>
                <w:webHidden/>
              </w:rPr>
            </w:r>
            <w:r w:rsidR="00454660">
              <w:rPr>
                <w:noProof/>
                <w:webHidden/>
              </w:rPr>
              <w:fldChar w:fldCharType="separate"/>
            </w:r>
            <w:r w:rsidR="00454660">
              <w:rPr>
                <w:noProof/>
                <w:webHidden/>
              </w:rPr>
              <w:t>13</w:t>
            </w:r>
            <w:r w:rsidR="00454660">
              <w:rPr>
                <w:noProof/>
                <w:webHidden/>
              </w:rPr>
              <w:fldChar w:fldCharType="end"/>
            </w:r>
          </w:hyperlink>
        </w:p>
        <w:p w14:paraId="5740CB36" w14:textId="7094252D" w:rsidR="00454660" w:rsidRDefault="00E969A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59295" w:history="1">
            <w:r w:rsidR="00454660" w:rsidRPr="006F0836">
              <w:rPr>
                <w:rStyle w:val="Hyperlink"/>
                <w:noProof/>
              </w:rPr>
              <w:t>Support vector machines</w:t>
            </w:r>
            <w:r w:rsidR="00454660">
              <w:rPr>
                <w:noProof/>
                <w:webHidden/>
              </w:rPr>
              <w:tab/>
            </w:r>
            <w:r w:rsidR="00454660">
              <w:rPr>
                <w:noProof/>
                <w:webHidden/>
              </w:rPr>
              <w:fldChar w:fldCharType="begin"/>
            </w:r>
            <w:r w:rsidR="00454660">
              <w:rPr>
                <w:noProof/>
                <w:webHidden/>
              </w:rPr>
              <w:instrText xml:space="preserve"> PAGEREF _Toc2959295 \h </w:instrText>
            </w:r>
            <w:r w:rsidR="00454660">
              <w:rPr>
                <w:noProof/>
                <w:webHidden/>
              </w:rPr>
            </w:r>
            <w:r w:rsidR="00454660">
              <w:rPr>
                <w:noProof/>
                <w:webHidden/>
              </w:rPr>
              <w:fldChar w:fldCharType="separate"/>
            </w:r>
            <w:r w:rsidR="00454660">
              <w:rPr>
                <w:noProof/>
                <w:webHidden/>
              </w:rPr>
              <w:t>13</w:t>
            </w:r>
            <w:r w:rsidR="00454660">
              <w:rPr>
                <w:noProof/>
                <w:webHidden/>
              </w:rPr>
              <w:fldChar w:fldCharType="end"/>
            </w:r>
          </w:hyperlink>
        </w:p>
        <w:p w14:paraId="6BC0ACA2" w14:textId="2850539D" w:rsidR="00454660" w:rsidRDefault="00E969A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59296" w:history="1">
            <w:r w:rsidR="00454660" w:rsidRPr="006F0836">
              <w:rPr>
                <w:rStyle w:val="Hyperlink"/>
                <w:noProof/>
              </w:rPr>
              <w:t>Cross validation</w:t>
            </w:r>
            <w:r w:rsidR="00454660">
              <w:rPr>
                <w:noProof/>
                <w:webHidden/>
              </w:rPr>
              <w:tab/>
            </w:r>
            <w:r w:rsidR="00454660">
              <w:rPr>
                <w:noProof/>
                <w:webHidden/>
              </w:rPr>
              <w:fldChar w:fldCharType="begin"/>
            </w:r>
            <w:r w:rsidR="00454660">
              <w:rPr>
                <w:noProof/>
                <w:webHidden/>
              </w:rPr>
              <w:instrText xml:space="preserve"> PAGEREF _Toc2959296 \h </w:instrText>
            </w:r>
            <w:r w:rsidR="00454660">
              <w:rPr>
                <w:noProof/>
                <w:webHidden/>
              </w:rPr>
            </w:r>
            <w:r w:rsidR="00454660">
              <w:rPr>
                <w:noProof/>
                <w:webHidden/>
              </w:rPr>
              <w:fldChar w:fldCharType="separate"/>
            </w:r>
            <w:r w:rsidR="00454660">
              <w:rPr>
                <w:noProof/>
                <w:webHidden/>
              </w:rPr>
              <w:t>13</w:t>
            </w:r>
            <w:r w:rsidR="00454660">
              <w:rPr>
                <w:noProof/>
                <w:webHidden/>
              </w:rPr>
              <w:fldChar w:fldCharType="end"/>
            </w:r>
          </w:hyperlink>
        </w:p>
        <w:p w14:paraId="59ABB0C5" w14:textId="1C1D7443" w:rsidR="00454660" w:rsidRDefault="00E969A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59297" w:history="1">
            <w:r w:rsidR="00454660" w:rsidRPr="006F0836">
              <w:rPr>
                <w:rStyle w:val="Hyperlink"/>
                <w:noProof/>
              </w:rPr>
              <w:t>Tuning</w:t>
            </w:r>
            <w:r w:rsidR="00454660">
              <w:rPr>
                <w:noProof/>
                <w:webHidden/>
              </w:rPr>
              <w:tab/>
            </w:r>
            <w:r w:rsidR="00454660">
              <w:rPr>
                <w:noProof/>
                <w:webHidden/>
              </w:rPr>
              <w:fldChar w:fldCharType="begin"/>
            </w:r>
            <w:r w:rsidR="00454660">
              <w:rPr>
                <w:noProof/>
                <w:webHidden/>
              </w:rPr>
              <w:instrText xml:space="preserve"> PAGEREF _Toc2959297 \h </w:instrText>
            </w:r>
            <w:r w:rsidR="00454660">
              <w:rPr>
                <w:noProof/>
                <w:webHidden/>
              </w:rPr>
            </w:r>
            <w:r w:rsidR="00454660">
              <w:rPr>
                <w:noProof/>
                <w:webHidden/>
              </w:rPr>
              <w:fldChar w:fldCharType="separate"/>
            </w:r>
            <w:r w:rsidR="00454660">
              <w:rPr>
                <w:noProof/>
                <w:webHidden/>
              </w:rPr>
              <w:t>13</w:t>
            </w:r>
            <w:r w:rsidR="00454660">
              <w:rPr>
                <w:noProof/>
                <w:webHidden/>
              </w:rPr>
              <w:fldChar w:fldCharType="end"/>
            </w:r>
          </w:hyperlink>
        </w:p>
        <w:p w14:paraId="2AA96164" w14:textId="0C0AFBA5" w:rsidR="00454660" w:rsidRDefault="00E969AC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959298" w:history="1">
            <w:r w:rsidR="00454660" w:rsidRPr="006F0836">
              <w:rPr>
                <w:rStyle w:val="Hyperlink"/>
                <w:noProof/>
              </w:rPr>
              <w:t>Hyper parameters and decision boundaries</w:t>
            </w:r>
            <w:r w:rsidR="00454660">
              <w:rPr>
                <w:noProof/>
                <w:webHidden/>
              </w:rPr>
              <w:tab/>
            </w:r>
            <w:r w:rsidR="00454660">
              <w:rPr>
                <w:noProof/>
                <w:webHidden/>
              </w:rPr>
              <w:fldChar w:fldCharType="begin"/>
            </w:r>
            <w:r w:rsidR="00454660">
              <w:rPr>
                <w:noProof/>
                <w:webHidden/>
              </w:rPr>
              <w:instrText xml:space="preserve"> PAGEREF _Toc2959298 \h </w:instrText>
            </w:r>
            <w:r w:rsidR="00454660">
              <w:rPr>
                <w:noProof/>
                <w:webHidden/>
              </w:rPr>
            </w:r>
            <w:r w:rsidR="00454660">
              <w:rPr>
                <w:noProof/>
                <w:webHidden/>
              </w:rPr>
              <w:fldChar w:fldCharType="separate"/>
            </w:r>
            <w:r w:rsidR="00454660">
              <w:rPr>
                <w:noProof/>
                <w:webHidden/>
              </w:rPr>
              <w:t>13</w:t>
            </w:r>
            <w:r w:rsidR="00454660">
              <w:rPr>
                <w:noProof/>
                <w:webHidden/>
              </w:rPr>
              <w:fldChar w:fldCharType="end"/>
            </w:r>
          </w:hyperlink>
        </w:p>
        <w:p w14:paraId="3F09FB6A" w14:textId="505F6CC6" w:rsidR="00454660" w:rsidRDefault="00E969AC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959299" w:history="1">
            <w:r w:rsidR="00454660" w:rsidRPr="006F0836">
              <w:rPr>
                <w:rStyle w:val="Hyperlink"/>
                <w:noProof/>
              </w:rPr>
              <w:t>Data set</w:t>
            </w:r>
            <w:r w:rsidR="00454660">
              <w:rPr>
                <w:noProof/>
                <w:webHidden/>
              </w:rPr>
              <w:tab/>
            </w:r>
            <w:r w:rsidR="00454660">
              <w:rPr>
                <w:noProof/>
                <w:webHidden/>
              </w:rPr>
              <w:fldChar w:fldCharType="begin"/>
            </w:r>
            <w:r w:rsidR="00454660">
              <w:rPr>
                <w:noProof/>
                <w:webHidden/>
              </w:rPr>
              <w:instrText xml:space="preserve"> PAGEREF _Toc2959299 \h </w:instrText>
            </w:r>
            <w:r w:rsidR="00454660">
              <w:rPr>
                <w:noProof/>
                <w:webHidden/>
              </w:rPr>
            </w:r>
            <w:r w:rsidR="00454660">
              <w:rPr>
                <w:noProof/>
                <w:webHidden/>
              </w:rPr>
              <w:fldChar w:fldCharType="separate"/>
            </w:r>
            <w:r w:rsidR="00454660">
              <w:rPr>
                <w:noProof/>
                <w:webHidden/>
              </w:rPr>
              <w:t>13</w:t>
            </w:r>
            <w:r w:rsidR="00454660">
              <w:rPr>
                <w:noProof/>
                <w:webHidden/>
              </w:rPr>
              <w:fldChar w:fldCharType="end"/>
            </w:r>
          </w:hyperlink>
        </w:p>
        <w:p w14:paraId="7CFEF349" w14:textId="0680A0A6" w:rsidR="00454660" w:rsidRDefault="00E969AC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959300" w:history="1">
            <w:r w:rsidR="00454660" w:rsidRPr="006F0836">
              <w:rPr>
                <w:rStyle w:val="Hyperlink"/>
                <w:noProof/>
              </w:rPr>
              <w:t>Kernel</w:t>
            </w:r>
            <w:r w:rsidR="00454660">
              <w:rPr>
                <w:noProof/>
                <w:webHidden/>
              </w:rPr>
              <w:tab/>
            </w:r>
            <w:r w:rsidR="00454660">
              <w:rPr>
                <w:noProof/>
                <w:webHidden/>
              </w:rPr>
              <w:fldChar w:fldCharType="begin"/>
            </w:r>
            <w:r w:rsidR="00454660">
              <w:rPr>
                <w:noProof/>
                <w:webHidden/>
              </w:rPr>
              <w:instrText xml:space="preserve"> PAGEREF _Toc2959300 \h </w:instrText>
            </w:r>
            <w:r w:rsidR="00454660">
              <w:rPr>
                <w:noProof/>
                <w:webHidden/>
              </w:rPr>
            </w:r>
            <w:r w:rsidR="00454660">
              <w:rPr>
                <w:noProof/>
                <w:webHidden/>
              </w:rPr>
              <w:fldChar w:fldCharType="separate"/>
            </w:r>
            <w:r w:rsidR="00454660">
              <w:rPr>
                <w:noProof/>
                <w:webHidden/>
              </w:rPr>
              <w:t>13</w:t>
            </w:r>
            <w:r w:rsidR="00454660">
              <w:rPr>
                <w:noProof/>
                <w:webHidden/>
              </w:rPr>
              <w:fldChar w:fldCharType="end"/>
            </w:r>
          </w:hyperlink>
        </w:p>
        <w:p w14:paraId="5BC8394B" w14:textId="100950AF" w:rsidR="00454660" w:rsidRDefault="00E969A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59301" w:history="1">
            <w:r w:rsidR="00454660" w:rsidRPr="006F0836">
              <w:rPr>
                <w:rStyle w:val="Hyperlink"/>
                <w:noProof/>
              </w:rPr>
              <w:t>Project Planning</w:t>
            </w:r>
            <w:r w:rsidR="00454660">
              <w:rPr>
                <w:noProof/>
                <w:webHidden/>
              </w:rPr>
              <w:tab/>
            </w:r>
            <w:r w:rsidR="00454660">
              <w:rPr>
                <w:noProof/>
                <w:webHidden/>
              </w:rPr>
              <w:fldChar w:fldCharType="begin"/>
            </w:r>
            <w:r w:rsidR="00454660">
              <w:rPr>
                <w:noProof/>
                <w:webHidden/>
              </w:rPr>
              <w:instrText xml:space="preserve"> PAGEREF _Toc2959301 \h </w:instrText>
            </w:r>
            <w:r w:rsidR="00454660">
              <w:rPr>
                <w:noProof/>
                <w:webHidden/>
              </w:rPr>
            </w:r>
            <w:r w:rsidR="00454660">
              <w:rPr>
                <w:noProof/>
                <w:webHidden/>
              </w:rPr>
              <w:fldChar w:fldCharType="separate"/>
            </w:r>
            <w:r w:rsidR="00454660">
              <w:rPr>
                <w:noProof/>
                <w:webHidden/>
              </w:rPr>
              <w:t>14</w:t>
            </w:r>
            <w:r w:rsidR="00454660">
              <w:rPr>
                <w:noProof/>
                <w:webHidden/>
              </w:rPr>
              <w:fldChar w:fldCharType="end"/>
            </w:r>
          </w:hyperlink>
        </w:p>
        <w:p w14:paraId="2B4AE32A" w14:textId="029E86C5" w:rsidR="00454660" w:rsidRDefault="00E969A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59302" w:history="1">
            <w:r w:rsidR="00454660" w:rsidRPr="006F0836">
              <w:rPr>
                <w:rStyle w:val="Hyperlink"/>
                <w:noProof/>
              </w:rPr>
              <w:t>Momentum</w:t>
            </w:r>
            <w:r w:rsidR="00454660">
              <w:rPr>
                <w:noProof/>
                <w:webHidden/>
              </w:rPr>
              <w:tab/>
            </w:r>
            <w:r w:rsidR="00454660">
              <w:rPr>
                <w:noProof/>
                <w:webHidden/>
              </w:rPr>
              <w:fldChar w:fldCharType="begin"/>
            </w:r>
            <w:r w:rsidR="00454660">
              <w:rPr>
                <w:noProof/>
                <w:webHidden/>
              </w:rPr>
              <w:instrText xml:space="preserve"> PAGEREF _Toc2959302 \h </w:instrText>
            </w:r>
            <w:r w:rsidR="00454660">
              <w:rPr>
                <w:noProof/>
                <w:webHidden/>
              </w:rPr>
            </w:r>
            <w:r w:rsidR="00454660">
              <w:rPr>
                <w:noProof/>
                <w:webHidden/>
              </w:rPr>
              <w:fldChar w:fldCharType="separate"/>
            </w:r>
            <w:r w:rsidR="00454660">
              <w:rPr>
                <w:noProof/>
                <w:webHidden/>
              </w:rPr>
              <w:t>14</w:t>
            </w:r>
            <w:r w:rsidR="00454660">
              <w:rPr>
                <w:noProof/>
                <w:webHidden/>
              </w:rPr>
              <w:fldChar w:fldCharType="end"/>
            </w:r>
          </w:hyperlink>
        </w:p>
        <w:p w14:paraId="72F991D4" w14:textId="5130704B" w:rsidR="00454660" w:rsidRDefault="00E969A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59303" w:history="1">
            <w:r w:rsidR="00454660" w:rsidRPr="006F0836">
              <w:rPr>
                <w:rStyle w:val="Hyperlink"/>
                <w:noProof/>
              </w:rPr>
              <w:t>Adapting to change</w:t>
            </w:r>
            <w:r w:rsidR="00454660">
              <w:rPr>
                <w:noProof/>
                <w:webHidden/>
              </w:rPr>
              <w:tab/>
            </w:r>
            <w:r w:rsidR="00454660">
              <w:rPr>
                <w:noProof/>
                <w:webHidden/>
              </w:rPr>
              <w:fldChar w:fldCharType="begin"/>
            </w:r>
            <w:r w:rsidR="00454660">
              <w:rPr>
                <w:noProof/>
                <w:webHidden/>
              </w:rPr>
              <w:instrText xml:space="preserve"> PAGEREF _Toc2959303 \h </w:instrText>
            </w:r>
            <w:r w:rsidR="00454660">
              <w:rPr>
                <w:noProof/>
                <w:webHidden/>
              </w:rPr>
            </w:r>
            <w:r w:rsidR="00454660">
              <w:rPr>
                <w:noProof/>
                <w:webHidden/>
              </w:rPr>
              <w:fldChar w:fldCharType="separate"/>
            </w:r>
            <w:r w:rsidR="00454660">
              <w:rPr>
                <w:noProof/>
                <w:webHidden/>
              </w:rPr>
              <w:t>14</w:t>
            </w:r>
            <w:r w:rsidR="00454660">
              <w:rPr>
                <w:noProof/>
                <w:webHidden/>
              </w:rPr>
              <w:fldChar w:fldCharType="end"/>
            </w:r>
          </w:hyperlink>
        </w:p>
        <w:p w14:paraId="6B5C6E78" w14:textId="2D8D5032" w:rsidR="00454660" w:rsidRDefault="00E969A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59304" w:history="1">
            <w:r w:rsidR="00454660" w:rsidRPr="006F0836">
              <w:rPr>
                <w:rStyle w:val="Hyperlink"/>
                <w:noProof/>
              </w:rPr>
              <w:t>Identifying and dealing with risks</w:t>
            </w:r>
            <w:r w:rsidR="00454660">
              <w:rPr>
                <w:noProof/>
                <w:webHidden/>
              </w:rPr>
              <w:tab/>
            </w:r>
            <w:r w:rsidR="00454660">
              <w:rPr>
                <w:noProof/>
                <w:webHidden/>
              </w:rPr>
              <w:fldChar w:fldCharType="begin"/>
            </w:r>
            <w:r w:rsidR="00454660">
              <w:rPr>
                <w:noProof/>
                <w:webHidden/>
              </w:rPr>
              <w:instrText xml:space="preserve"> PAGEREF _Toc2959304 \h </w:instrText>
            </w:r>
            <w:r w:rsidR="00454660">
              <w:rPr>
                <w:noProof/>
                <w:webHidden/>
              </w:rPr>
            </w:r>
            <w:r w:rsidR="00454660">
              <w:rPr>
                <w:noProof/>
                <w:webHidden/>
              </w:rPr>
              <w:fldChar w:fldCharType="separate"/>
            </w:r>
            <w:r w:rsidR="00454660">
              <w:rPr>
                <w:noProof/>
                <w:webHidden/>
              </w:rPr>
              <w:t>14</w:t>
            </w:r>
            <w:r w:rsidR="00454660">
              <w:rPr>
                <w:noProof/>
                <w:webHidden/>
              </w:rPr>
              <w:fldChar w:fldCharType="end"/>
            </w:r>
          </w:hyperlink>
        </w:p>
        <w:p w14:paraId="5406E68E" w14:textId="4C17958C" w:rsidR="00454660" w:rsidRDefault="00E969A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59305" w:history="1">
            <w:r w:rsidR="00454660" w:rsidRPr="006F0836">
              <w:rPr>
                <w:rStyle w:val="Hyperlink"/>
                <w:noProof/>
              </w:rPr>
              <w:t>Achievement</w:t>
            </w:r>
            <w:r w:rsidR="00454660">
              <w:rPr>
                <w:noProof/>
                <w:webHidden/>
              </w:rPr>
              <w:tab/>
            </w:r>
            <w:r w:rsidR="00454660">
              <w:rPr>
                <w:noProof/>
                <w:webHidden/>
              </w:rPr>
              <w:fldChar w:fldCharType="begin"/>
            </w:r>
            <w:r w:rsidR="00454660">
              <w:rPr>
                <w:noProof/>
                <w:webHidden/>
              </w:rPr>
              <w:instrText xml:space="preserve"> PAGEREF _Toc2959305 \h </w:instrText>
            </w:r>
            <w:r w:rsidR="00454660">
              <w:rPr>
                <w:noProof/>
                <w:webHidden/>
              </w:rPr>
            </w:r>
            <w:r w:rsidR="00454660">
              <w:rPr>
                <w:noProof/>
                <w:webHidden/>
              </w:rPr>
              <w:fldChar w:fldCharType="separate"/>
            </w:r>
            <w:r w:rsidR="00454660">
              <w:rPr>
                <w:noProof/>
                <w:webHidden/>
              </w:rPr>
              <w:t>14</w:t>
            </w:r>
            <w:r w:rsidR="00454660">
              <w:rPr>
                <w:noProof/>
                <w:webHidden/>
              </w:rPr>
              <w:fldChar w:fldCharType="end"/>
            </w:r>
          </w:hyperlink>
        </w:p>
        <w:p w14:paraId="27C7C442" w14:textId="5541C780" w:rsidR="00454660" w:rsidRDefault="00E969A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59306" w:history="1">
            <w:r w:rsidR="00454660" w:rsidRPr="006F0836">
              <w:rPr>
                <w:rStyle w:val="Hyperlink"/>
                <w:noProof/>
              </w:rPr>
              <w:t>Performance</w:t>
            </w:r>
            <w:r w:rsidR="00454660">
              <w:rPr>
                <w:noProof/>
                <w:webHidden/>
              </w:rPr>
              <w:tab/>
            </w:r>
            <w:r w:rsidR="00454660">
              <w:rPr>
                <w:noProof/>
                <w:webHidden/>
              </w:rPr>
              <w:fldChar w:fldCharType="begin"/>
            </w:r>
            <w:r w:rsidR="00454660">
              <w:rPr>
                <w:noProof/>
                <w:webHidden/>
              </w:rPr>
              <w:instrText xml:space="preserve"> PAGEREF _Toc2959306 \h </w:instrText>
            </w:r>
            <w:r w:rsidR="00454660">
              <w:rPr>
                <w:noProof/>
                <w:webHidden/>
              </w:rPr>
            </w:r>
            <w:r w:rsidR="00454660">
              <w:rPr>
                <w:noProof/>
                <w:webHidden/>
              </w:rPr>
              <w:fldChar w:fldCharType="separate"/>
            </w:r>
            <w:r w:rsidR="00454660">
              <w:rPr>
                <w:noProof/>
                <w:webHidden/>
              </w:rPr>
              <w:t>14</w:t>
            </w:r>
            <w:r w:rsidR="00454660">
              <w:rPr>
                <w:noProof/>
                <w:webHidden/>
              </w:rPr>
              <w:fldChar w:fldCharType="end"/>
            </w:r>
          </w:hyperlink>
        </w:p>
        <w:p w14:paraId="35C0D651" w14:textId="7B60112E" w:rsidR="00454660" w:rsidRDefault="00E969A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59307" w:history="1">
            <w:r w:rsidR="00454660" w:rsidRPr="006F0836">
              <w:rPr>
                <w:rStyle w:val="Hyperlink"/>
                <w:noProof/>
              </w:rPr>
              <w:t>What have I learnt?</w:t>
            </w:r>
            <w:r w:rsidR="00454660">
              <w:rPr>
                <w:noProof/>
                <w:webHidden/>
              </w:rPr>
              <w:tab/>
            </w:r>
            <w:r w:rsidR="00454660">
              <w:rPr>
                <w:noProof/>
                <w:webHidden/>
              </w:rPr>
              <w:fldChar w:fldCharType="begin"/>
            </w:r>
            <w:r w:rsidR="00454660">
              <w:rPr>
                <w:noProof/>
                <w:webHidden/>
              </w:rPr>
              <w:instrText xml:space="preserve"> PAGEREF _Toc2959307 \h </w:instrText>
            </w:r>
            <w:r w:rsidR="00454660">
              <w:rPr>
                <w:noProof/>
                <w:webHidden/>
              </w:rPr>
            </w:r>
            <w:r w:rsidR="00454660">
              <w:rPr>
                <w:noProof/>
                <w:webHidden/>
              </w:rPr>
              <w:fldChar w:fldCharType="separate"/>
            </w:r>
            <w:r w:rsidR="00454660">
              <w:rPr>
                <w:noProof/>
                <w:webHidden/>
              </w:rPr>
              <w:t>14</w:t>
            </w:r>
            <w:r w:rsidR="00454660">
              <w:rPr>
                <w:noProof/>
                <w:webHidden/>
              </w:rPr>
              <w:fldChar w:fldCharType="end"/>
            </w:r>
          </w:hyperlink>
        </w:p>
        <w:p w14:paraId="41EAC00F" w14:textId="6F3C3318" w:rsidR="00454660" w:rsidRDefault="00E969A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59308" w:history="1">
            <w:r w:rsidR="00454660" w:rsidRPr="006F0836">
              <w:rPr>
                <w:rStyle w:val="Hyperlink"/>
                <w:noProof/>
              </w:rPr>
              <w:t>Conclusions</w:t>
            </w:r>
            <w:r w:rsidR="00454660">
              <w:rPr>
                <w:noProof/>
                <w:webHidden/>
              </w:rPr>
              <w:tab/>
            </w:r>
            <w:r w:rsidR="00454660">
              <w:rPr>
                <w:noProof/>
                <w:webHidden/>
              </w:rPr>
              <w:fldChar w:fldCharType="begin"/>
            </w:r>
            <w:r w:rsidR="00454660">
              <w:rPr>
                <w:noProof/>
                <w:webHidden/>
              </w:rPr>
              <w:instrText xml:space="preserve"> PAGEREF _Toc2959308 \h </w:instrText>
            </w:r>
            <w:r w:rsidR="00454660">
              <w:rPr>
                <w:noProof/>
                <w:webHidden/>
              </w:rPr>
            </w:r>
            <w:r w:rsidR="00454660">
              <w:rPr>
                <w:noProof/>
                <w:webHidden/>
              </w:rPr>
              <w:fldChar w:fldCharType="separate"/>
            </w:r>
            <w:r w:rsidR="00454660">
              <w:rPr>
                <w:noProof/>
                <w:webHidden/>
              </w:rPr>
              <w:t>15</w:t>
            </w:r>
            <w:r w:rsidR="00454660">
              <w:rPr>
                <w:noProof/>
                <w:webHidden/>
              </w:rPr>
              <w:fldChar w:fldCharType="end"/>
            </w:r>
          </w:hyperlink>
        </w:p>
        <w:p w14:paraId="65D6E919" w14:textId="19CF309D" w:rsidR="00454660" w:rsidRDefault="00E969A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59309" w:history="1">
            <w:r w:rsidR="00454660" w:rsidRPr="006F0836">
              <w:rPr>
                <w:rStyle w:val="Hyperlink"/>
                <w:noProof/>
              </w:rPr>
              <w:t>References</w:t>
            </w:r>
            <w:r w:rsidR="00454660">
              <w:rPr>
                <w:noProof/>
                <w:webHidden/>
              </w:rPr>
              <w:tab/>
            </w:r>
            <w:r w:rsidR="00454660">
              <w:rPr>
                <w:noProof/>
                <w:webHidden/>
              </w:rPr>
              <w:fldChar w:fldCharType="begin"/>
            </w:r>
            <w:r w:rsidR="00454660">
              <w:rPr>
                <w:noProof/>
                <w:webHidden/>
              </w:rPr>
              <w:instrText xml:space="preserve"> PAGEREF _Toc2959309 \h </w:instrText>
            </w:r>
            <w:r w:rsidR="00454660">
              <w:rPr>
                <w:noProof/>
                <w:webHidden/>
              </w:rPr>
            </w:r>
            <w:r w:rsidR="00454660">
              <w:rPr>
                <w:noProof/>
                <w:webHidden/>
              </w:rPr>
              <w:fldChar w:fldCharType="separate"/>
            </w:r>
            <w:r w:rsidR="00454660">
              <w:rPr>
                <w:noProof/>
                <w:webHidden/>
              </w:rPr>
              <w:t>16</w:t>
            </w:r>
            <w:r w:rsidR="00454660">
              <w:rPr>
                <w:noProof/>
                <w:webHidden/>
              </w:rPr>
              <w:fldChar w:fldCharType="end"/>
            </w:r>
          </w:hyperlink>
        </w:p>
        <w:p w14:paraId="00B94245" w14:textId="5DF55A49" w:rsidR="00454660" w:rsidRDefault="00E969A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59310" w:history="1">
            <w:r w:rsidR="00454660" w:rsidRPr="006F0836">
              <w:rPr>
                <w:rStyle w:val="Hyperlink"/>
                <w:noProof/>
              </w:rPr>
              <w:t>Tables, Graphs, Figures and Equations</w:t>
            </w:r>
            <w:r w:rsidR="00454660">
              <w:rPr>
                <w:noProof/>
                <w:webHidden/>
              </w:rPr>
              <w:tab/>
            </w:r>
            <w:r w:rsidR="00454660">
              <w:rPr>
                <w:noProof/>
                <w:webHidden/>
              </w:rPr>
              <w:fldChar w:fldCharType="begin"/>
            </w:r>
            <w:r w:rsidR="00454660">
              <w:rPr>
                <w:noProof/>
                <w:webHidden/>
              </w:rPr>
              <w:instrText xml:space="preserve"> PAGEREF _Toc2959310 \h </w:instrText>
            </w:r>
            <w:r w:rsidR="00454660">
              <w:rPr>
                <w:noProof/>
                <w:webHidden/>
              </w:rPr>
            </w:r>
            <w:r w:rsidR="00454660">
              <w:rPr>
                <w:noProof/>
                <w:webHidden/>
              </w:rPr>
              <w:fldChar w:fldCharType="separate"/>
            </w:r>
            <w:r w:rsidR="00454660">
              <w:rPr>
                <w:noProof/>
                <w:webHidden/>
              </w:rPr>
              <w:t>17</w:t>
            </w:r>
            <w:r w:rsidR="00454660">
              <w:rPr>
                <w:noProof/>
                <w:webHidden/>
              </w:rPr>
              <w:fldChar w:fldCharType="end"/>
            </w:r>
          </w:hyperlink>
        </w:p>
        <w:p w14:paraId="5E3010E7" w14:textId="3E1A3409" w:rsidR="00454660" w:rsidRDefault="00E969A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59311" w:history="1">
            <w:r w:rsidR="00454660" w:rsidRPr="006F0836">
              <w:rPr>
                <w:rStyle w:val="Hyperlink"/>
                <w:noProof/>
              </w:rPr>
              <w:t>References</w:t>
            </w:r>
            <w:r w:rsidR="00454660">
              <w:rPr>
                <w:noProof/>
                <w:webHidden/>
              </w:rPr>
              <w:tab/>
            </w:r>
            <w:r w:rsidR="00454660">
              <w:rPr>
                <w:noProof/>
                <w:webHidden/>
              </w:rPr>
              <w:fldChar w:fldCharType="begin"/>
            </w:r>
            <w:r w:rsidR="00454660">
              <w:rPr>
                <w:noProof/>
                <w:webHidden/>
              </w:rPr>
              <w:instrText xml:space="preserve"> PAGEREF _Toc2959311 \h </w:instrText>
            </w:r>
            <w:r w:rsidR="00454660">
              <w:rPr>
                <w:noProof/>
                <w:webHidden/>
              </w:rPr>
            </w:r>
            <w:r w:rsidR="00454660">
              <w:rPr>
                <w:noProof/>
                <w:webHidden/>
              </w:rPr>
              <w:fldChar w:fldCharType="separate"/>
            </w:r>
            <w:r w:rsidR="00454660">
              <w:rPr>
                <w:noProof/>
                <w:webHidden/>
              </w:rPr>
              <w:t>18</w:t>
            </w:r>
            <w:r w:rsidR="00454660">
              <w:rPr>
                <w:noProof/>
                <w:webHidden/>
              </w:rPr>
              <w:fldChar w:fldCharType="end"/>
            </w:r>
          </w:hyperlink>
        </w:p>
        <w:p w14:paraId="750564D4" w14:textId="128FB9A1" w:rsidR="00454660" w:rsidRDefault="00E969A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959312" w:history="1">
            <w:r w:rsidR="00454660" w:rsidRPr="006F0836">
              <w:rPr>
                <w:rStyle w:val="Hyperlink"/>
                <w:noProof/>
              </w:rPr>
              <w:t>Appendices</w:t>
            </w:r>
            <w:r w:rsidR="00454660">
              <w:rPr>
                <w:noProof/>
                <w:webHidden/>
              </w:rPr>
              <w:tab/>
            </w:r>
            <w:r w:rsidR="00454660">
              <w:rPr>
                <w:noProof/>
                <w:webHidden/>
              </w:rPr>
              <w:fldChar w:fldCharType="begin"/>
            </w:r>
            <w:r w:rsidR="00454660">
              <w:rPr>
                <w:noProof/>
                <w:webHidden/>
              </w:rPr>
              <w:instrText xml:space="preserve"> PAGEREF _Toc2959312 \h </w:instrText>
            </w:r>
            <w:r w:rsidR="00454660">
              <w:rPr>
                <w:noProof/>
                <w:webHidden/>
              </w:rPr>
            </w:r>
            <w:r w:rsidR="00454660">
              <w:rPr>
                <w:noProof/>
                <w:webHidden/>
              </w:rPr>
              <w:fldChar w:fldCharType="separate"/>
            </w:r>
            <w:r w:rsidR="00454660">
              <w:rPr>
                <w:noProof/>
                <w:webHidden/>
              </w:rPr>
              <w:t>19</w:t>
            </w:r>
            <w:r w:rsidR="00454660">
              <w:rPr>
                <w:noProof/>
                <w:webHidden/>
              </w:rPr>
              <w:fldChar w:fldCharType="end"/>
            </w:r>
          </w:hyperlink>
        </w:p>
        <w:p w14:paraId="49688801" w14:textId="09E9728A" w:rsidR="00BA2C40" w:rsidRDefault="00BA2C40">
          <w:r>
            <w:rPr>
              <w:b/>
              <w:bCs/>
              <w:noProof/>
            </w:rPr>
            <w:fldChar w:fldCharType="end"/>
          </w:r>
        </w:p>
      </w:sdtContent>
    </w:sdt>
    <w:p w14:paraId="61D0F890" w14:textId="77777777" w:rsidR="00BA2C40" w:rsidRDefault="00BA2C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3604845" w14:textId="77777777" w:rsidR="00454660" w:rsidRDefault="00BA2C40" w:rsidP="00BA2C40">
      <w:pPr>
        <w:pStyle w:val="Heading1"/>
      </w:pPr>
      <w:bookmarkStart w:id="2" w:name="_Toc2959276"/>
      <w:r>
        <w:lastRenderedPageBreak/>
        <w:t>Acknowledgements</w:t>
      </w:r>
      <w:bookmarkEnd w:id="2"/>
    </w:p>
    <w:p w14:paraId="129B57EC" w14:textId="1BFD5533" w:rsidR="00BA2C40" w:rsidRDefault="00BA2C40" w:rsidP="00454660">
      <w:r>
        <w:br w:type="page"/>
      </w:r>
    </w:p>
    <w:p w14:paraId="72C07A9C" w14:textId="542E6311" w:rsidR="007E0B18" w:rsidRDefault="007E0B18" w:rsidP="007E0B18">
      <w:pPr>
        <w:pStyle w:val="Heading1"/>
      </w:pPr>
      <w:bookmarkStart w:id="3" w:name="_Toc2959277"/>
      <w:r>
        <w:lastRenderedPageBreak/>
        <w:t>List of Symbols</w:t>
      </w:r>
      <w:bookmarkEnd w:id="3"/>
      <w:bookmarkEnd w:id="1"/>
    </w:p>
    <w:p w14:paraId="78A56252" w14:textId="77777777" w:rsidR="007E0B18" w:rsidRDefault="007E0B1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718E9A3" w14:textId="2190F58C" w:rsidR="007900A3" w:rsidRDefault="00272062" w:rsidP="00CE20BD">
      <w:pPr>
        <w:pStyle w:val="Heading1"/>
      </w:pPr>
      <w:bookmarkStart w:id="4" w:name="_Toc2959278"/>
      <w:r>
        <w:lastRenderedPageBreak/>
        <w:t xml:space="preserve">Literature </w:t>
      </w:r>
      <w:r w:rsidR="00710E57">
        <w:t>Review</w:t>
      </w:r>
      <w:bookmarkEnd w:id="4"/>
    </w:p>
    <w:p w14:paraId="36299392" w14:textId="77777777" w:rsidR="00CE20BD" w:rsidRDefault="00CE20B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D1CD172" w14:textId="4E73124E" w:rsidR="00CE20BD" w:rsidRPr="00CE20BD" w:rsidRDefault="00D25D13" w:rsidP="00CE20BD">
      <w:pPr>
        <w:pStyle w:val="Heading1"/>
      </w:pPr>
      <w:bookmarkStart w:id="5" w:name="_Toc2959279"/>
      <w:r>
        <w:lastRenderedPageBreak/>
        <w:t>Description of problem</w:t>
      </w:r>
      <w:bookmarkEnd w:id="5"/>
    </w:p>
    <w:p w14:paraId="25AFF4FA" w14:textId="06394A72" w:rsidR="00CE20BD" w:rsidRDefault="00CE20BD" w:rsidP="00CE20BD">
      <w:pPr>
        <w:pStyle w:val="Heading2"/>
      </w:pPr>
      <w:bookmarkStart w:id="6" w:name="_Toc2959280"/>
      <w:r>
        <w:t>Why is the problem important?</w:t>
      </w:r>
      <w:bookmarkEnd w:id="6"/>
    </w:p>
    <w:p w14:paraId="5EE9B7A0" w14:textId="288E78F2" w:rsidR="00CE20BD" w:rsidRDefault="00CE20BD" w:rsidP="00CE20BD">
      <w:pPr>
        <w:pStyle w:val="Heading2"/>
      </w:pPr>
      <w:bookmarkStart w:id="7" w:name="_Toc2959281"/>
      <w:r>
        <w:t xml:space="preserve">What </w:t>
      </w:r>
      <w:r w:rsidR="00D25D13">
        <w:t>has been solved?</w:t>
      </w:r>
      <w:bookmarkEnd w:id="7"/>
    </w:p>
    <w:p w14:paraId="7CC2AA36" w14:textId="7FB1C121" w:rsidR="00D25D13" w:rsidRDefault="00D25D13" w:rsidP="00D25D13">
      <w:pPr>
        <w:pStyle w:val="Heading2"/>
      </w:pPr>
      <w:bookmarkStart w:id="8" w:name="_Toc2959282"/>
      <w:r>
        <w:t>Sustainability</w:t>
      </w:r>
      <w:bookmarkEnd w:id="8"/>
    </w:p>
    <w:p w14:paraId="14880B40" w14:textId="1510ADF1" w:rsidR="00D25D13" w:rsidRDefault="00D25D13" w:rsidP="00D25D13">
      <w:pPr>
        <w:pStyle w:val="Heading2"/>
      </w:pPr>
      <w:bookmarkStart w:id="9" w:name="_Toc2959283"/>
      <w:r>
        <w:t>Legal</w:t>
      </w:r>
      <w:bookmarkEnd w:id="9"/>
    </w:p>
    <w:p w14:paraId="3BEDAAB4" w14:textId="76ABAF01" w:rsidR="00D25D13" w:rsidRDefault="00D25D13" w:rsidP="00D25D13">
      <w:pPr>
        <w:pStyle w:val="Heading2"/>
      </w:pPr>
      <w:bookmarkStart w:id="10" w:name="_Toc2959284"/>
      <w:r>
        <w:t>Ethical</w:t>
      </w:r>
      <w:bookmarkEnd w:id="10"/>
    </w:p>
    <w:p w14:paraId="3365B260" w14:textId="5EB71A77" w:rsidR="00D25D13" w:rsidRDefault="00D25D13" w:rsidP="00D25D13">
      <w:pPr>
        <w:pStyle w:val="Heading2"/>
      </w:pPr>
      <w:bookmarkStart w:id="11" w:name="_Toc2959285"/>
      <w:r>
        <w:t>Intellectual property</w:t>
      </w:r>
      <w:bookmarkEnd w:id="11"/>
    </w:p>
    <w:p w14:paraId="317F4290" w14:textId="7A296766" w:rsidR="00D25D13" w:rsidRDefault="00D25D13" w:rsidP="00D25D13"/>
    <w:p w14:paraId="338DE54C" w14:textId="77777777" w:rsidR="00D25D13" w:rsidRDefault="00D25D1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170B323" w14:textId="65A26ADA" w:rsidR="00D25D13" w:rsidRDefault="00D25D13" w:rsidP="00D25D13">
      <w:pPr>
        <w:pStyle w:val="Heading1"/>
      </w:pPr>
      <w:bookmarkStart w:id="12" w:name="_Toc2959286"/>
      <w:r>
        <w:lastRenderedPageBreak/>
        <w:t>Project Aims and Objectives</w:t>
      </w:r>
      <w:bookmarkEnd w:id="12"/>
    </w:p>
    <w:p w14:paraId="22EA09A9" w14:textId="6E74D1E7" w:rsidR="00D25D13" w:rsidRDefault="00D25D13" w:rsidP="00D25D13">
      <w:pPr>
        <w:pStyle w:val="Heading2"/>
      </w:pPr>
      <w:bookmarkStart w:id="13" w:name="_Toc2959287"/>
      <w:r>
        <w:t>Technical documentation</w:t>
      </w:r>
      <w:bookmarkEnd w:id="13"/>
    </w:p>
    <w:p w14:paraId="04510308" w14:textId="393C651E" w:rsidR="00D25D13" w:rsidRPr="00D25D13" w:rsidRDefault="00D25D13" w:rsidP="00D25D13">
      <w:r>
        <w:t>State what has been modified, adapted or created from new</w:t>
      </w:r>
    </w:p>
    <w:p w14:paraId="0D8E2FBF" w14:textId="22CA68DD" w:rsidR="00CE20BD" w:rsidRDefault="00CE20BD" w:rsidP="00CE20BD"/>
    <w:p w14:paraId="4A259BC9" w14:textId="77777777" w:rsidR="00CE20BD" w:rsidRPr="00CE20BD" w:rsidRDefault="00CE20BD" w:rsidP="00CE20BD"/>
    <w:p w14:paraId="1D307028" w14:textId="77777777" w:rsidR="00CE20BD" w:rsidRPr="00CE20BD" w:rsidRDefault="00CE20BD" w:rsidP="00CE20BD"/>
    <w:p w14:paraId="4D3E7947" w14:textId="77777777" w:rsidR="00D25D13" w:rsidRDefault="00D25D13">
      <w:pPr>
        <w:rPr>
          <w:rFonts w:ascii="Arial" w:eastAsiaTheme="majorEastAsia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br w:type="page"/>
      </w:r>
    </w:p>
    <w:p w14:paraId="111C6CEF" w14:textId="4D10393E" w:rsidR="00252BB0" w:rsidRDefault="00252BB0" w:rsidP="00252BB0">
      <w:pPr>
        <w:pStyle w:val="Heading1"/>
      </w:pPr>
      <w:bookmarkStart w:id="14" w:name="_Toc2959288"/>
      <w:r>
        <w:lastRenderedPageBreak/>
        <w:t>Data collection</w:t>
      </w:r>
      <w:bookmarkEnd w:id="14"/>
      <w:r>
        <w:br w:type="page"/>
      </w:r>
    </w:p>
    <w:p w14:paraId="7B8DD930" w14:textId="0BD1F7CF" w:rsidR="00252BB0" w:rsidRDefault="00252BB0" w:rsidP="00252BB0">
      <w:pPr>
        <w:pStyle w:val="Heading1"/>
      </w:pPr>
      <w:bookmarkStart w:id="15" w:name="_Toc2959289"/>
      <w:r>
        <w:lastRenderedPageBreak/>
        <w:t>Images</w:t>
      </w:r>
      <w:bookmarkEnd w:id="15"/>
    </w:p>
    <w:p w14:paraId="72A4C32C" w14:textId="1A6A500E" w:rsidR="00252BB0" w:rsidRDefault="00252BB0" w:rsidP="00252BB0">
      <w:pPr>
        <w:pStyle w:val="Heading1"/>
      </w:pPr>
      <w:r>
        <w:br w:type="page"/>
      </w:r>
    </w:p>
    <w:p w14:paraId="4F91AF57" w14:textId="77777777" w:rsidR="00252BB0" w:rsidRDefault="00252BB0" w:rsidP="00252BB0">
      <w:pPr>
        <w:pStyle w:val="Heading1"/>
      </w:pPr>
      <w:bookmarkStart w:id="16" w:name="_Toc2959290"/>
      <w:r>
        <w:lastRenderedPageBreak/>
        <w:t>Parsing</w:t>
      </w:r>
      <w:bookmarkEnd w:id="16"/>
    </w:p>
    <w:p w14:paraId="7AD512E0" w14:textId="77777777" w:rsidR="00252BB0" w:rsidRDefault="00252BB0" w:rsidP="00252BB0">
      <w:pPr>
        <w:pStyle w:val="Heading2"/>
      </w:pPr>
      <w:bookmarkStart w:id="17" w:name="_Toc2959291"/>
      <w:r>
        <w:t>Histogram of oriented gradients</w:t>
      </w:r>
      <w:bookmarkEnd w:id="17"/>
    </w:p>
    <w:p w14:paraId="05ACF101" w14:textId="77777777" w:rsidR="00252BB0" w:rsidRDefault="00252BB0" w:rsidP="00252BB0">
      <w:pPr>
        <w:pStyle w:val="Heading2"/>
      </w:pPr>
      <w:bookmarkStart w:id="18" w:name="_Toc2959292"/>
      <w:r>
        <w:t>Feature vector</w:t>
      </w:r>
      <w:bookmarkEnd w:id="18"/>
    </w:p>
    <w:p w14:paraId="66F1A0DF" w14:textId="0F5D3452" w:rsidR="00252BB0" w:rsidRDefault="00252BB0" w:rsidP="00252BB0">
      <w:pPr>
        <w:pStyle w:val="Heading2"/>
        <w:rPr>
          <w:sz w:val="32"/>
          <w:szCs w:val="32"/>
        </w:rPr>
      </w:pPr>
      <w:r>
        <w:br w:type="page"/>
      </w:r>
    </w:p>
    <w:p w14:paraId="3C6CAC2F" w14:textId="4622482D" w:rsidR="00252BB0" w:rsidRDefault="00252BB0" w:rsidP="00252BB0">
      <w:pPr>
        <w:pStyle w:val="Heading1"/>
      </w:pPr>
      <w:bookmarkStart w:id="19" w:name="_Toc2959293"/>
      <w:r>
        <w:lastRenderedPageBreak/>
        <w:t>Libraries</w:t>
      </w:r>
      <w:bookmarkEnd w:id="19"/>
      <w:r>
        <w:br w:type="page"/>
      </w:r>
    </w:p>
    <w:p w14:paraId="2D2DDAE5" w14:textId="0270CCC7" w:rsidR="00252BB0" w:rsidRDefault="00424290" w:rsidP="00424290">
      <w:pPr>
        <w:pStyle w:val="Heading1"/>
      </w:pPr>
      <w:bookmarkStart w:id="20" w:name="_Toc2959294"/>
      <w:r>
        <w:lastRenderedPageBreak/>
        <w:t>Machine learning</w:t>
      </w:r>
      <w:bookmarkEnd w:id="20"/>
    </w:p>
    <w:p w14:paraId="455FAEF3" w14:textId="77777777" w:rsidR="00252BB0" w:rsidRDefault="00252BB0" w:rsidP="00252BB0">
      <w:pPr>
        <w:pStyle w:val="Heading2"/>
      </w:pPr>
      <w:bookmarkStart w:id="21" w:name="_Toc2959295"/>
      <w:r>
        <w:t>Support vector machines</w:t>
      </w:r>
      <w:bookmarkEnd w:id="21"/>
    </w:p>
    <w:p w14:paraId="151BBE17" w14:textId="77777777" w:rsidR="00252BB0" w:rsidRDefault="00252BB0" w:rsidP="00252BB0">
      <w:pPr>
        <w:pStyle w:val="Heading2"/>
      </w:pPr>
      <w:bookmarkStart w:id="22" w:name="_Toc2959296"/>
      <w:r>
        <w:t>Cross validation</w:t>
      </w:r>
      <w:bookmarkEnd w:id="22"/>
    </w:p>
    <w:p w14:paraId="63D0EDBF" w14:textId="77777777" w:rsidR="00252BB0" w:rsidRDefault="00252BB0" w:rsidP="00252BB0">
      <w:pPr>
        <w:pStyle w:val="Heading2"/>
      </w:pPr>
      <w:bookmarkStart w:id="23" w:name="_Toc2959297"/>
      <w:r>
        <w:t>Tuning</w:t>
      </w:r>
      <w:bookmarkEnd w:id="23"/>
    </w:p>
    <w:p w14:paraId="09324768" w14:textId="68EA1202" w:rsidR="00252BB0" w:rsidRDefault="00252BB0" w:rsidP="00252BB0">
      <w:pPr>
        <w:pStyle w:val="Heading3"/>
      </w:pPr>
      <w:bookmarkStart w:id="24" w:name="_Toc2959298"/>
      <w:r>
        <w:t>Hyper parameters and decision boundaries</w:t>
      </w:r>
      <w:bookmarkEnd w:id="24"/>
    </w:p>
    <w:p w14:paraId="76C1BD86" w14:textId="1AF462B1" w:rsidR="00252BB0" w:rsidRDefault="00252BB0" w:rsidP="00252BB0">
      <w:pPr>
        <w:pStyle w:val="Heading3"/>
      </w:pPr>
      <w:bookmarkStart w:id="25" w:name="_Toc2959299"/>
      <w:r>
        <w:t>Data set</w:t>
      </w:r>
      <w:bookmarkEnd w:id="25"/>
    </w:p>
    <w:p w14:paraId="2C7AF0A0" w14:textId="72047CC2" w:rsidR="00454660" w:rsidRPr="00454660" w:rsidRDefault="00454660" w:rsidP="00454660">
      <w:pPr>
        <w:pStyle w:val="Heading3"/>
      </w:pPr>
      <w:bookmarkStart w:id="26" w:name="_Toc2959300"/>
      <w:r>
        <w:t>Kernel</w:t>
      </w:r>
      <w:bookmarkEnd w:id="26"/>
    </w:p>
    <w:p w14:paraId="1F92DB77" w14:textId="6BBE93A0" w:rsidR="00252BB0" w:rsidRPr="00252BB0" w:rsidRDefault="00252BB0" w:rsidP="00252BB0">
      <w:pPr>
        <w:pStyle w:val="Heading3"/>
        <w:rPr>
          <w:sz w:val="26"/>
          <w:szCs w:val="26"/>
        </w:rPr>
      </w:pPr>
      <w:r>
        <w:br w:type="page"/>
      </w:r>
    </w:p>
    <w:p w14:paraId="454E6E30" w14:textId="77777777" w:rsidR="00272062" w:rsidRPr="00D948B2" w:rsidRDefault="00272062" w:rsidP="00424290">
      <w:pPr>
        <w:pStyle w:val="Heading1"/>
      </w:pPr>
    </w:p>
    <w:p w14:paraId="4CBC304F" w14:textId="22E6211E" w:rsidR="00BA2C40" w:rsidRDefault="00BA2C40" w:rsidP="007E0B18">
      <w:pPr>
        <w:pStyle w:val="Heading1"/>
      </w:pPr>
      <w:bookmarkStart w:id="27" w:name="_Toc2959301"/>
      <w:r>
        <w:t>Project Planning</w:t>
      </w:r>
      <w:bookmarkEnd w:id="27"/>
    </w:p>
    <w:p w14:paraId="521E9F0A" w14:textId="77777777" w:rsidR="000653A0" w:rsidRDefault="000653A0" w:rsidP="000653A0">
      <w:pPr>
        <w:pStyle w:val="Heading2"/>
      </w:pPr>
      <w:bookmarkStart w:id="28" w:name="_Toc2959302"/>
      <w:r>
        <w:t>Momentum</w:t>
      </w:r>
      <w:bookmarkEnd w:id="28"/>
    </w:p>
    <w:p w14:paraId="5AE4779E" w14:textId="77777777" w:rsidR="000653A0" w:rsidRDefault="000653A0" w:rsidP="000653A0">
      <w:pPr>
        <w:pStyle w:val="Heading2"/>
      </w:pPr>
      <w:bookmarkStart w:id="29" w:name="_Toc2959303"/>
      <w:r>
        <w:t>Adapting to change</w:t>
      </w:r>
      <w:bookmarkEnd w:id="29"/>
    </w:p>
    <w:p w14:paraId="67D6872F" w14:textId="77777777" w:rsidR="000653A0" w:rsidRDefault="000653A0" w:rsidP="000653A0">
      <w:pPr>
        <w:pStyle w:val="Heading2"/>
      </w:pPr>
      <w:bookmarkStart w:id="30" w:name="_Toc2959304"/>
      <w:r>
        <w:t>Identifying and dealing with risks</w:t>
      </w:r>
      <w:bookmarkEnd w:id="30"/>
      <w:r>
        <w:tab/>
      </w:r>
    </w:p>
    <w:p w14:paraId="0AAE4BCD" w14:textId="77777777" w:rsidR="000653A0" w:rsidRDefault="000653A0" w:rsidP="000653A0">
      <w:pPr>
        <w:pStyle w:val="Heading2"/>
      </w:pPr>
      <w:bookmarkStart w:id="31" w:name="_Toc2959305"/>
      <w:r>
        <w:t>Achievement</w:t>
      </w:r>
      <w:bookmarkEnd w:id="31"/>
    </w:p>
    <w:p w14:paraId="47E75853" w14:textId="77777777" w:rsidR="000653A0" w:rsidRDefault="000653A0" w:rsidP="000653A0">
      <w:pPr>
        <w:pStyle w:val="Heading2"/>
      </w:pPr>
      <w:bookmarkStart w:id="32" w:name="_Toc2959306"/>
      <w:r>
        <w:t>Performance</w:t>
      </w:r>
      <w:bookmarkEnd w:id="32"/>
    </w:p>
    <w:p w14:paraId="2871BEE6" w14:textId="37AF6DAE" w:rsidR="000653A0" w:rsidRDefault="000653A0" w:rsidP="000653A0">
      <w:pPr>
        <w:pStyle w:val="Heading2"/>
      </w:pPr>
      <w:bookmarkStart w:id="33" w:name="_Toc2959307"/>
      <w:r>
        <w:t>What have I learnt?</w:t>
      </w:r>
      <w:bookmarkEnd w:id="33"/>
      <w:r>
        <w:br w:type="page"/>
      </w:r>
    </w:p>
    <w:p w14:paraId="2F27BF64" w14:textId="09773E8B" w:rsidR="00BA2C40" w:rsidRDefault="00BA2C40" w:rsidP="007E0B18">
      <w:pPr>
        <w:pStyle w:val="Heading1"/>
      </w:pPr>
      <w:bookmarkStart w:id="34" w:name="_Toc2959308"/>
      <w:r>
        <w:lastRenderedPageBreak/>
        <w:t>Conclusions</w:t>
      </w:r>
      <w:bookmarkEnd w:id="34"/>
    </w:p>
    <w:p w14:paraId="3EA717F0" w14:textId="77777777" w:rsidR="00BA2C40" w:rsidRDefault="00BA2C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CB9A838" w14:textId="408DABB7" w:rsidR="00BA2C40" w:rsidRDefault="00BA2C40" w:rsidP="007E0B18">
      <w:pPr>
        <w:pStyle w:val="Heading1"/>
      </w:pPr>
      <w:bookmarkStart w:id="35" w:name="_Toc2959309"/>
      <w:r>
        <w:lastRenderedPageBreak/>
        <w:t>References</w:t>
      </w:r>
      <w:bookmarkEnd w:id="35"/>
    </w:p>
    <w:p w14:paraId="160150A4" w14:textId="77777777" w:rsidR="00BA2C40" w:rsidRDefault="00BA2C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8A72D9C" w14:textId="0E9E6B72" w:rsidR="00252BB0" w:rsidRDefault="00BA2C40" w:rsidP="007E0B18">
      <w:pPr>
        <w:pStyle w:val="Heading1"/>
      </w:pPr>
      <w:bookmarkStart w:id="36" w:name="_Toc2959310"/>
      <w:r>
        <w:lastRenderedPageBreak/>
        <w:t>Tables, Graphs, Figures and Equations</w:t>
      </w:r>
      <w:bookmarkEnd w:id="36"/>
    </w:p>
    <w:p w14:paraId="6E8C9F7F" w14:textId="77777777" w:rsidR="00252BB0" w:rsidRDefault="00252BB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B8A95B6" w14:textId="22BE81BC" w:rsidR="00E91164" w:rsidRDefault="00252BB0" w:rsidP="007E0B18">
      <w:pPr>
        <w:pStyle w:val="Heading1"/>
      </w:pPr>
      <w:bookmarkStart w:id="37" w:name="_Toc2959311"/>
      <w:r>
        <w:lastRenderedPageBreak/>
        <w:t>References</w:t>
      </w:r>
      <w:bookmarkEnd w:id="37"/>
    </w:p>
    <w:p w14:paraId="0183CD69" w14:textId="386BECE4" w:rsidR="00252BB0" w:rsidRDefault="00252BB0">
      <w:r>
        <w:br w:type="page"/>
      </w:r>
    </w:p>
    <w:p w14:paraId="1F6BC611" w14:textId="6B8B3EB3" w:rsidR="00252BB0" w:rsidRPr="00252BB0" w:rsidRDefault="00252BB0" w:rsidP="00252BB0">
      <w:pPr>
        <w:pStyle w:val="Heading1"/>
      </w:pPr>
      <w:bookmarkStart w:id="38" w:name="_Toc2959312"/>
      <w:r>
        <w:lastRenderedPageBreak/>
        <w:t>Appendices</w:t>
      </w:r>
      <w:bookmarkEnd w:id="38"/>
    </w:p>
    <w:sectPr w:rsidR="00252BB0" w:rsidRPr="00252BB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89A151" w14:textId="77777777" w:rsidR="005F139D" w:rsidRDefault="005F139D" w:rsidP="000E0551">
      <w:pPr>
        <w:spacing w:after="0" w:line="240" w:lineRule="auto"/>
      </w:pPr>
      <w:r>
        <w:separator/>
      </w:r>
    </w:p>
  </w:endnote>
  <w:endnote w:type="continuationSeparator" w:id="0">
    <w:p w14:paraId="7B744B0F" w14:textId="77777777" w:rsidR="005F139D" w:rsidRDefault="005F139D" w:rsidP="000E0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57779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D1080D" w14:textId="23338B71" w:rsidR="007E0B18" w:rsidRDefault="007E0B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69AC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739A8D77" w14:textId="77777777" w:rsidR="000E0551" w:rsidRDefault="000E0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D16B09" w14:textId="77777777" w:rsidR="005F139D" w:rsidRDefault="005F139D" w:rsidP="000E0551">
      <w:pPr>
        <w:spacing w:after="0" w:line="240" w:lineRule="auto"/>
      </w:pPr>
      <w:r>
        <w:separator/>
      </w:r>
    </w:p>
  </w:footnote>
  <w:footnote w:type="continuationSeparator" w:id="0">
    <w:p w14:paraId="642F4540" w14:textId="77777777" w:rsidR="005F139D" w:rsidRDefault="005F139D" w:rsidP="000E0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E6DC50" w14:textId="58830E31" w:rsidR="000E0551" w:rsidRDefault="000E0551">
    <w:pPr>
      <w:pStyle w:val="Header"/>
    </w:pPr>
    <w:r>
      <w:t>Final report</w:t>
    </w:r>
    <w:r>
      <w:tab/>
      <w:t>Identifying aircraft from above</w:t>
    </w:r>
    <w:r w:rsidR="007E0B18">
      <w:tab/>
      <w:t>Kai Roper-Blackman</w:t>
    </w:r>
  </w:p>
  <w:p w14:paraId="1396FF16" w14:textId="77777777" w:rsidR="007E0B18" w:rsidRDefault="007E0B1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130"/>
    <w:rsid w:val="000653A0"/>
    <w:rsid w:val="000D0130"/>
    <w:rsid w:val="000E0551"/>
    <w:rsid w:val="00141EBD"/>
    <w:rsid w:val="00252BB0"/>
    <w:rsid w:val="00272062"/>
    <w:rsid w:val="00424290"/>
    <w:rsid w:val="00454660"/>
    <w:rsid w:val="00507FB7"/>
    <w:rsid w:val="005F139D"/>
    <w:rsid w:val="00694127"/>
    <w:rsid w:val="00710E57"/>
    <w:rsid w:val="007900A3"/>
    <w:rsid w:val="007E0B18"/>
    <w:rsid w:val="00977559"/>
    <w:rsid w:val="00BA2C40"/>
    <w:rsid w:val="00BE7C0C"/>
    <w:rsid w:val="00CB50A8"/>
    <w:rsid w:val="00CE20BD"/>
    <w:rsid w:val="00D25D13"/>
    <w:rsid w:val="00D948B2"/>
    <w:rsid w:val="00E91164"/>
    <w:rsid w:val="00E9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91FB6"/>
  <w15:chartTrackingRefBased/>
  <w15:docId w15:val="{80746533-AF4A-4ADC-A200-FF08AB299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5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3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2B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5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E0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551"/>
  </w:style>
  <w:style w:type="paragraph" w:styleId="Footer">
    <w:name w:val="footer"/>
    <w:basedOn w:val="Normal"/>
    <w:link w:val="FooterChar"/>
    <w:uiPriority w:val="99"/>
    <w:unhideWhenUsed/>
    <w:rsid w:val="000E0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551"/>
  </w:style>
  <w:style w:type="paragraph" w:styleId="TOCHeading">
    <w:name w:val="TOC Heading"/>
    <w:basedOn w:val="Heading1"/>
    <w:next w:val="Normal"/>
    <w:uiPriority w:val="39"/>
    <w:unhideWhenUsed/>
    <w:qFormat/>
    <w:rsid w:val="007E0B1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E0B1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E0B1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653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653A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52B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5466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61EAA-A361-4BA6-8297-3242CBEBB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19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Roper-Blackman</dc:creator>
  <cp:keywords/>
  <dc:description/>
  <cp:lastModifiedBy>Roper-Blackman, Kai J G</cp:lastModifiedBy>
  <cp:revision>4</cp:revision>
  <dcterms:created xsi:type="dcterms:W3CDTF">2019-03-08T14:19:00Z</dcterms:created>
  <dcterms:modified xsi:type="dcterms:W3CDTF">2019-03-09T16:44:00Z</dcterms:modified>
</cp:coreProperties>
</file>