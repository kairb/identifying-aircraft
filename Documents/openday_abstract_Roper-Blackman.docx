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1E3E" w14:textId="1A82F8C4" w:rsidR="007E686A" w:rsidRDefault="0070401E" w:rsidP="007E686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Iden</w:t>
      </w:r>
      <w:bookmarkStart w:id="0" w:name="_GoBack"/>
      <w:bookmarkEnd w:id="0"/>
      <w:r>
        <w:rPr>
          <w:b/>
          <w:bCs/>
          <w:sz w:val="22"/>
          <w:szCs w:val="22"/>
        </w:rPr>
        <w:t>tifying Aircraft from above</w:t>
      </w:r>
    </w:p>
    <w:p w14:paraId="3E631201" w14:textId="77777777" w:rsidR="007E686A" w:rsidRPr="001F6479" w:rsidRDefault="007E686A" w:rsidP="007E686A">
      <w:pPr>
        <w:pStyle w:val="Default"/>
        <w:rPr>
          <w:sz w:val="22"/>
          <w:szCs w:val="22"/>
        </w:rPr>
      </w:pPr>
    </w:p>
    <w:p w14:paraId="79B69643" w14:textId="6FA10589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Name: </w:t>
      </w:r>
      <w:r w:rsidR="0070401E" w:rsidRPr="001F6479">
        <w:rPr>
          <w:sz w:val="22"/>
          <w:szCs w:val="22"/>
        </w:rPr>
        <w:t>Kai Roper-Blackman</w:t>
      </w:r>
    </w:p>
    <w:p w14:paraId="6CAF89BD" w14:textId="19024230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Degree Course: </w:t>
      </w:r>
      <w:r w:rsidR="00BB2E75" w:rsidRPr="001F6479">
        <w:rPr>
          <w:sz w:val="22"/>
          <w:szCs w:val="22"/>
        </w:rPr>
        <w:t xml:space="preserve">BSc </w:t>
      </w:r>
      <w:r w:rsidR="0070401E" w:rsidRPr="001F6479">
        <w:rPr>
          <w:sz w:val="22"/>
          <w:szCs w:val="22"/>
        </w:rPr>
        <w:t>Computer Science</w:t>
      </w:r>
    </w:p>
    <w:p w14:paraId="25440C2D" w14:textId="434E5E80" w:rsidR="007E686A" w:rsidRPr="001F6479" w:rsidRDefault="007E686A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Supervisor: </w:t>
      </w:r>
      <w:r w:rsidR="0070401E" w:rsidRPr="001F6479">
        <w:rPr>
          <w:sz w:val="22"/>
          <w:szCs w:val="22"/>
        </w:rPr>
        <w:t>Sebastian Halder</w:t>
      </w:r>
    </w:p>
    <w:p w14:paraId="3E93DF35" w14:textId="77777777" w:rsidR="007E686A" w:rsidRPr="001F6479" w:rsidRDefault="007E686A" w:rsidP="007E686A">
      <w:pPr>
        <w:pStyle w:val="Default"/>
        <w:rPr>
          <w:sz w:val="22"/>
          <w:szCs w:val="22"/>
        </w:rPr>
      </w:pPr>
    </w:p>
    <w:p w14:paraId="49811D66" w14:textId="63DB33DD" w:rsidR="00143D8C" w:rsidRPr="001F6479" w:rsidDel="00143D8C" w:rsidRDefault="00DB4A5C" w:rsidP="007E686A">
      <w:pPr>
        <w:pStyle w:val="Default"/>
        <w:rPr>
          <w:ins w:id="1" w:author="Sebastian Halder" w:date="2019-03-11T14:10:00Z"/>
          <w:del w:id="2" w:author="Kai Roper-Blackman" w:date="2019-03-11T21:11:00Z"/>
          <w:sz w:val="22"/>
          <w:szCs w:val="22"/>
        </w:rPr>
      </w:pPr>
      <w:r w:rsidRPr="001F6479">
        <w:rPr>
          <w:sz w:val="22"/>
          <w:szCs w:val="22"/>
        </w:rPr>
        <w:t xml:space="preserve">We all know what an aircraft looks like, but does a computer? A seemingly simple task </w:t>
      </w:r>
      <w:r w:rsidR="0026190D" w:rsidRPr="001F6479">
        <w:rPr>
          <w:sz w:val="22"/>
          <w:szCs w:val="22"/>
        </w:rPr>
        <w:t xml:space="preserve">that can be carried </w:t>
      </w:r>
      <w:r w:rsidRPr="001F6479">
        <w:rPr>
          <w:sz w:val="22"/>
          <w:szCs w:val="22"/>
        </w:rPr>
        <w:t>out by individuals at age</w:t>
      </w:r>
      <w:r w:rsidR="00156703" w:rsidRPr="001F6479">
        <w:rPr>
          <w:sz w:val="22"/>
          <w:szCs w:val="22"/>
        </w:rPr>
        <w:t xml:space="preserve"> two</w:t>
      </w:r>
      <w:r w:rsidRPr="001F6479">
        <w:rPr>
          <w:sz w:val="22"/>
          <w:szCs w:val="22"/>
        </w:rPr>
        <w:t>, pose</w:t>
      </w:r>
      <w:r w:rsidR="0026190D" w:rsidRPr="001F6479">
        <w:rPr>
          <w:sz w:val="22"/>
          <w:szCs w:val="22"/>
        </w:rPr>
        <w:t>s</w:t>
      </w:r>
      <w:r w:rsidRPr="001F6479">
        <w:rPr>
          <w:sz w:val="22"/>
          <w:szCs w:val="22"/>
        </w:rPr>
        <w:t xml:space="preserve"> a</w:t>
      </w:r>
      <w:r w:rsidR="0026190D" w:rsidRPr="001F6479">
        <w:rPr>
          <w:sz w:val="22"/>
          <w:szCs w:val="22"/>
        </w:rPr>
        <w:t xml:space="preserve"> complex</w:t>
      </w:r>
      <w:r w:rsidRPr="001F6479">
        <w:rPr>
          <w:sz w:val="22"/>
          <w:szCs w:val="22"/>
        </w:rPr>
        <w:t xml:space="preserve"> problem to modern technology.</w:t>
      </w:r>
      <w:r w:rsidR="0026190D" w:rsidRPr="001F6479">
        <w:rPr>
          <w:sz w:val="22"/>
          <w:szCs w:val="22"/>
        </w:rPr>
        <w:t xml:space="preserve"> </w:t>
      </w:r>
      <w:r w:rsidR="003D6562" w:rsidRPr="001F6479">
        <w:rPr>
          <w:sz w:val="22"/>
          <w:szCs w:val="22"/>
        </w:rPr>
        <w:t xml:space="preserve">Machine learning is a relatively new </w:t>
      </w:r>
      <w:r w:rsidR="00F609B5" w:rsidRPr="001F6479">
        <w:rPr>
          <w:sz w:val="22"/>
          <w:szCs w:val="22"/>
        </w:rPr>
        <w:t xml:space="preserve">field with little research but </w:t>
      </w:r>
      <w:r w:rsidR="00A82537" w:rsidRPr="001F6479">
        <w:rPr>
          <w:sz w:val="22"/>
          <w:szCs w:val="22"/>
        </w:rPr>
        <w:t xml:space="preserve">already boasts claim to </w:t>
      </w:r>
      <w:r w:rsidR="00F609B5" w:rsidRPr="001F6479">
        <w:rPr>
          <w:sz w:val="22"/>
          <w:szCs w:val="22"/>
        </w:rPr>
        <w:t>many applications</w:t>
      </w:r>
      <w:r w:rsidR="00143D8C" w:rsidRPr="001F6479">
        <w:rPr>
          <w:sz w:val="22"/>
          <w:szCs w:val="22"/>
        </w:rPr>
        <w:t xml:space="preserve"> such as driverless cars and face recognition systems. </w:t>
      </w:r>
      <w:r w:rsidR="00F609B5" w:rsidRPr="001F6479">
        <w:rPr>
          <w:sz w:val="22"/>
          <w:szCs w:val="22"/>
        </w:rPr>
        <w:t xml:space="preserve">The development of object recognition is </w:t>
      </w:r>
      <w:r w:rsidR="00F6795B" w:rsidRPr="001F6479">
        <w:rPr>
          <w:sz w:val="22"/>
          <w:szCs w:val="22"/>
        </w:rPr>
        <w:t xml:space="preserve">the center of many companies’ business models </w:t>
      </w:r>
      <w:del w:id="3" w:author="Kai Roper-Blackman" w:date="2019-03-11T21:08:00Z">
        <w:r w:rsidR="00F6795B" w:rsidRPr="001F6479" w:rsidDel="00E8482C">
          <w:rPr>
            <w:sz w:val="22"/>
            <w:szCs w:val="22"/>
          </w:rPr>
          <w:delText>and objectives.</w:delText>
        </w:r>
      </w:del>
      <w:ins w:id="4" w:author="Kai Roper-Blackman" w:date="2019-03-11T21:08:00Z">
        <w:r w:rsidR="00E8482C" w:rsidRPr="001F6479">
          <w:rPr>
            <w:sz w:val="22"/>
            <w:szCs w:val="22"/>
          </w:rPr>
          <w:t>and objectives</w:t>
        </w:r>
      </w:ins>
      <w:r w:rsidR="00A82537" w:rsidRPr="001F6479">
        <w:rPr>
          <w:sz w:val="22"/>
          <w:szCs w:val="22"/>
        </w:rPr>
        <w:t>.</w:t>
      </w:r>
      <w:r w:rsidR="00806B60" w:rsidRPr="001F6479">
        <w:rPr>
          <w:sz w:val="22"/>
          <w:szCs w:val="22"/>
        </w:rPr>
        <w:t xml:space="preserve"> </w:t>
      </w:r>
    </w:p>
    <w:p w14:paraId="5215C315" w14:textId="2296CE30" w:rsidR="00A82537" w:rsidRPr="001F6479" w:rsidRDefault="00BF5182" w:rsidP="007E686A">
      <w:pPr>
        <w:pStyle w:val="Default"/>
        <w:rPr>
          <w:sz w:val="22"/>
          <w:szCs w:val="22"/>
        </w:rPr>
      </w:pPr>
      <w:r w:rsidRPr="001F6479">
        <w:rPr>
          <w:sz w:val="22"/>
          <w:szCs w:val="22"/>
        </w:rPr>
        <w:t xml:space="preserve">To </w:t>
      </w:r>
      <w:ins w:id="5" w:author="Kai Roper-Blackman" w:date="2019-03-11T20:06:00Z">
        <w:r w:rsidR="00790F1C" w:rsidRPr="001F6479">
          <w:rPr>
            <w:sz w:val="22"/>
            <w:szCs w:val="22"/>
          </w:rPr>
          <w:t>allow a computer to identify aircraft</w:t>
        </w:r>
      </w:ins>
      <w:del w:id="6" w:author="Kai Roper-Blackman" w:date="2019-03-11T20:06:00Z">
        <w:r w:rsidRPr="001F6479" w:rsidDel="00790F1C">
          <w:rPr>
            <w:sz w:val="22"/>
            <w:szCs w:val="22"/>
          </w:rPr>
          <w:delText>u</w:delText>
        </w:r>
      </w:del>
      <w:del w:id="7" w:author="Kai Roper-Blackman" w:date="2019-03-11T20:05:00Z">
        <w:r w:rsidRPr="001F6479" w:rsidDel="00790F1C">
          <w:rPr>
            <w:sz w:val="22"/>
            <w:szCs w:val="22"/>
          </w:rPr>
          <w:delText>ndertake this task</w:delText>
        </w:r>
      </w:del>
      <w:r w:rsidRPr="001F6479">
        <w:rPr>
          <w:sz w:val="22"/>
          <w:szCs w:val="22"/>
        </w:rPr>
        <w:t xml:space="preserve">, </w:t>
      </w:r>
      <w:ins w:id="8" w:author="Kai Roper-Blackman" w:date="2019-03-11T20:04:00Z">
        <w:r w:rsidR="00790F1C" w:rsidRPr="001F6479">
          <w:rPr>
            <w:sz w:val="22"/>
            <w:szCs w:val="22"/>
          </w:rPr>
          <w:t xml:space="preserve">existing </w:t>
        </w:r>
      </w:ins>
      <w:ins w:id="9" w:author="Kai Roper-Blackman" w:date="2019-03-11T20:01:00Z">
        <w:r w:rsidR="00E96F96" w:rsidRPr="001F6479">
          <w:rPr>
            <w:sz w:val="22"/>
            <w:szCs w:val="22"/>
          </w:rPr>
          <w:t xml:space="preserve">images </w:t>
        </w:r>
      </w:ins>
      <w:ins w:id="10" w:author="Kai Roper-Blackman" w:date="2019-03-11T20:04:00Z">
        <w:r w:rsidR="00790F1C" w:rsidRPr="001F6479">
          <w:rPr>
            <w:sz w:val="22"/>
            <w:szCs w:val="22"/>
          </w:rPr>
          <w:t xml:space="preserve">of ground and aircraft are </w:t>
        </w:r>
      </w:ins>
      <w:ins w:id="11" w:author="Kai Roper-Blackman" w:date="2019-03-11T20:01:00Z">
        <w:r w:rsidR="00E96F96" w:rsidRPr="001F6479">
          <w:rPr>
            <w:sz w:val="22"/>
            <w:szCs w:val="22"/>
          </w:rPr>
          <w:t>pre</w:t>
        </w:r>
      </w:ins>
      <w:ins w:id="12" w:author="Kai Roper-Blackman" w:date="2019-03-11T20:02:00Z">
        <w:r w:rsidR="00E96F96" w:rsidRPr="001F6479">
          <w:rPr>
            <w:sz w:val="22"/>
            <w:szCs w:val="22"/>
          </w:rPr>
          <w:t>-</w:t>
        </w:r>
      </w:ins>
      <w:ins w:id="13" w:author="Kai Roper-Blackman" w:date="2019-03-11T20:01:00Z">
        <w:r w:rsidR="00E96F96" w:rsidRPr="001F6479">
          <w:rPr>
            <w:sz w:val="22"/>
            <w:szCs w:val="22"/>
          </w:rPr>
          <w:t xml:space="preserve">processed creating feature descriptors. </w:t>
        </w:r>
      </w:ins>
      <w:ins w:id="14" w:author="Kai Roper-Blackman" w:date="2019-03-11T20:03:00Z">
        <w:r w:rsidR="00790F1C" w:rsidRPr="001F6479">
          <w:rPr>
            <w:sz w:val="22"/>
            <w:szCs w:val="22"/>
          </w:rPr>
          <w:t>Feature</w:t>
        </w:r>
      </w:ins>
      <w:ins w:id="15" w:author="Kai Roper-Blackman" w:date="2019-03-11T20:01:00Z">
        <w:r w:rsidR="00E96F96" w:rsidRPr="001F6479">
          <w:rPr>
            <w:sz w:val="22"/>
            <w:szCs w:val="22"/>
          </w:rPr>
          <w:t xml:space="preserve"> descriptors are numer</w:t>
        </w:r>
      </w:ins>
      <w:ins w:id="16" w:author="Kai Roper-Blackman" w:date="2019-03-11T20:03:00Z">
        <w:r w:rsidR="00790F1C" w:rsidRPr="001F6479">
          <w:rPr>
            <w:sz w:val="22"/>
            <w:szCs w:val="22"/>
          </w:rPr>
          <w:t xml:space="preserve">ical arrays of data that describe segments of an image. </w:t>
        </w:r>
      </w:ins>
      <w:del w:id="17" w:author="Kai Roper-Blackman" w:date="2019-03-11T20:03:00Z">
        <w:r w:rsidRPr="001F6479" w:rsidDel="00790F1C">
          <w:rPr>
            <w:sz w:val="22"/>
            <w:szCs w:val="22"/>
          </w:rPr>
          <w:delText>m</w:delText>
        </w:r>
      </w:del>
      <w:ins w:id="18" w:author="Kai Roper-Blackman" w:date="2019-03-11T20:03:00Z">
        <w:r w:rsidR="00790F1C" w:rsidRPr="001F6479">
          <w:rPr>
            <w:sz w:val="22"/>
            <w:szCs w:val="22"/>
          </w:rPr>
          <w:t>M</w:t>
        </w:r>
      </w:ins>
      <w:r w:rsidRPr="001F6479">
        <w:rPr>
          <w:sz w:val="22"/>
          <w:szCs w:val="22"/>
        </w:rPr>
        <w:t xml:space="preserve">achine learning </w:t>
      </w:r>
      <w:r w:rsidR="00156703" w:rsidRPr="001F6479">
        <w:rPr>
          <w:sz w:val="22"/>
          <w:szCs w:val="22"/>
        </w:rPr>
        <w:t xml:space="preserve">models </w:t>
      </w:r>
      <w:ins w:id="19" w:author="Kai Roper-Blackman" w:date="2019-03-11T20:03:00Z">
        <w:r w:rsidR="00790F1C" w:rsidRPr="001F6479">
          <w:rPr>
            <w:sz w:val="22"/>
            <w:szCs w:val="22"/>
          </w:rPr>
          <w:t xml:space="preserve">are then provided with </w:t>
        </w:r>
      </w:ins>
      <w:ins w:id="20" w:author="Kai Roper-Blackman" w:date="2019-03-11T20:05:00Z">
        <w:r w:rsidR="00790F1C" w:rsidRPr="001F6479">
          <w:rPr>
            <w:sz w:val="22"/>
            <w:szCs w:val="22"/>
          </w:rPr>
          <w:t>these feature descriptors</w:t>
        </w:r>
      </w:ins>
      <w:ins w:id="21" w:author="Kai Roper-Blackman" w:date="2019-03-11T20:03:00Z">
        <w:r w:rsidR="00790F1C" w:rsidRPr="001F6479">
          <w:rPr>
            <w:sz w:val="22"/>
            <w:szCs w:val="22"/>
          </w:rPr>
          <w:t xml:space="preserve"> </w:t>
        </w:r>
      </w:ins>
      <w:r w:rsidR="001E2E03" w:rsidRPr="001F6479">
        <w:rPr>
          <w:sz w:val="22"/>
          <w:szCs w:val="22"/>
        </w:rPr>
        <w:t>with labels</w:t>
      </w:r>
      <w:ins w:id="22" w:author="Kai Roper-Blackman" w:date="2019-03-11T20:14:00Z">
        <w:r w:rsidR="00A07C74" w:rsidRPr="001F6479">
          <w:rPr>
            <w:sz w:val="22"/>
            <w:szCs w:val="22"/>
          </w:rPr>
          <w:t xml:space="preserve"> </w:t>
        </w:r>
      </w:ins>
      <w:ins w:id="23" w:author="Kai Roper-Blackman" w:date="2019-03-11T20:04:00Z">
        <w:r w:rsidR="00790F1C" w:rsidRPr="001F6479">
          <w:rPr>
            <w:sz w:val="22"/>
            <w:szCs w:val="22"/>
          </w:rPr>
          <w:t>to</w:t>
        </w:r>
      </w:ins>
      <w:del w:id="24" w:author="Kai Roper-Blackman" w:date="2019-03-11T20:04:00Z">
        <w:r w:rsidR="00156703" w:rsidRPr="001F6479" w:rsidDel="00790F1C">
          <w:rPr>
            <w:sz w:val="22"/>
            <w:szCs w:val="22"/>
          </w:rPr>
          <w:delText xml:space="preserve">are </w:delText>
        </w:r>
      </w:del>
      <w:ins w:id="25" w:author="Sebastian Halder" w:date="2019-03-11T14:11:00Z">
        <w:del w:id="26" w:author="Kai Roper-Blackman" w:date="2019-03-11T20:04:00Z">
          <w:r w:rsidR="00071BDF" w:rsidRPr="001F6479" w:rsidDel="00790F1C">
            <w:rPr>
              <w:sz w:val="22"/>
              <w:szCs w:val="22"/>
            </w:rPr>
            <w:delText xml:space="preserve">were </w:delText>
          </w:r>
        </w:del>
      </w:ins>
      <w:del w:id="27" w:author="Kai Roper-Blackman" w:date="2019-03-11T20:04:00Z">
        <w:r w:rsidR="00156703" w:rsidRPr="001F6479" w:rsidDel="00790F1C">
          <w:rPr>
            <w:sz w:val="22"/>
            <w:szCs w:val="22"/>
          </w:rPr>
          <w:delText xml:space="preserve">trained by providing existing images of aircraft and </w:delText>
        </w:r>
        <w:r w:rsidR="00BC6B95" w:rsidRPr="001F6479" w:rsidDel="00790F1C">
          <w:rPr>
            <w:sz w:val="22"/>
            <w:szCs w:val="22"/>
          </w:rPr>
          <w:delText>ground images</w:delText>
        </w:r>
      </w:del>
      <w:ins w:id="28" w:author="Kai Roper-Blackman" w:date="2019-03-11T20:05:00Z">
        <w:r w:rsidR="00790F1C" w:rsidRPr="001F6479">
          <w:rPr>
            <w:sz w:val="22"/>
            <w:szCs w:val="22"/>
          </w:rPr>
          <w:t xml:space="preserve"> train the model.</w:t>
        </w:r>
      </w:ins>
      <w:del w:id="29" w:author="Kai Roper-Blackman" w:date="2019-03-11T20:05:00Z">
        <w:r w:rsidR="00BC6B95" w:rsidRPr="001F6479" w:rsidDel="00790F1C">
          <w:rPr>
            <w:sz w:val="22"/>
            <w:szCs w:val="22"/>
          </w:rPr>
          <w:delText>.</w:delText>
        </w:r>
      </w:del>
      <w:r w:rsidR="00BC6B95" w:rsidRPr="001F6479">
        <w:rPr>
          <w:sz w:val="22"/>
          <w:szCs w:val="22"/>
        </w:rPr>
        <w:t xml:space="preserve"> The model</w:t>
      </w:r>
      <w:ins w:id="30" w:author="Kai Roper-Blackman" w:date="2019-03-11T20:08:00Z">
        <w:r w:rsidR="00790F1C" w:rsidRPr="001F6479">
          <w:rPr>
            <w:sz w:val="22"/>
            <w:szCs w:val="22"/>
          </w:rPr>
          <w:t xml:space="preserve"> then</w:t>
        </w:r>
      </w:ins>
      <w:r w:rsidR="00BC6B95" w:rsidRPr="001F6479">
        <w:rPr>
          <w:sz w:val="22"/>
          <w:szCs w:val="22"/>
        </w:rPr>
        <w:t xml:space="preserve"> form</w:t>
      </w:r>
      <w:ins w:id="31" w:author="Kai Roper-Blackman" w:date="2019-03-11T20:08:00Z">
        <w:r w:rsidR="00790F1C" w:rsidRPr="001F6479">
          <w:rPr>
            <w:sz w:val="22"/>
            <w:szCs w:val="22"/>
          </w:rPr>
          <w:t>s</w:t>
        </w:r>
      </w:ins>
      <w:ins w:id="32" w:author="Sebastian Halder" w:date="2019-03-11T14:11:00Z">
        <w:del w:id="33" w:author="Kai Roper-Blackman" w:date="2019-03-11T20:08:00Z">
          <w:r w:rsidR="00071BDF" w:rsidRPr="001F6479" w:rsidDel="00790F1C">
            <w:rPr>
              <w:sz w:val="22"/>
              <w:szCs w:val="22"/>
            </w:rPr>
            <w:delText>ed</w:delText>
          </w:r>
        </w:del>
      </w:ins>
      <w:del w:id="34" w:author="Sebastian Halder" w:date="2019-03-11T14:11:00Z">
        <w:r w:rsidR="00BC6B95" w:rsidRPr="001F6479" w:rsidDel="00071BDF">
          <w:rPr>
            <w:sz w:val="22"/>
            <w:szCs w:val="22"/>
          </w:rPr>
          <w:delText>s</w:delText>
        </w:r>
      </w:del>
      <w:r w:rsidR="00BC6B95" w:rsidRPr="001F6479">
        <w:rPr>
          <w:sz w:val="22"/>
          <w:szCs w:val="22"/>
        </w:rPr>
        <w:t xml:space="preserve"> an understanding of the training data and makes predictions </w:t>
      </w:r>
      <w:ins w:id="35" w:author="Kai Roper-Blackman" w:date="2019-03-11T20:11:00Z">
        <w:r w:rsidR="00A07C74" w:rsidRPr="001F6479">
          <w:rPr>
            <w:sz w:val="22"/>
            <w:szCs w:val="22"/>
          </w:rPr>
          <w:t>on unseen, pre-processed images. The model</w:t>
        </w:r>
      </w:ins>
      <w:r w:rsidR="00806B60" w:rsidRPr="001F6479">
        <w:rPr>
          <w:sz w:val="22"/>
          <w:szCs w:val="22"/>
        </w:rPr>
        <w:t xml:space="preserve"> </w:t>
      </w:r>
      <w:ins w:id="36" w:author="Kai Roper-Blackman" w:date="2019-03-11T20:11:00Z">
        <w:r w:rsidR="00A07C74" w:rsidRPr="001F6479">
          <w:rPr>
            <w:sz w:val="22"/>
            <w:szCs w:val="22"/>
          </w:rPr>
          <w:t>ret</w:t>
        </w:r>
      </w:ins>
      <w:ins w:id="37" w:author="Kai Roper-Blackman" w:date="2019-03-11T20:20:00Z">
        <w:r w:rsidR="00B8085A" w:rsidRPr="001F6479">
          <w:rPr>
            <w:sz w:val="22"/>
            <w:szCs w:val="22"/>
          </w:rPr>
          <w:t>u</w:t>
        </w:r>
      </w:ins>
      <w:ins w:id="38" w:author="Kai Roper-Blackman" w:date="2019-03-11T20:11:00Z">
        <w:r w:rsidR="00A07C74" w:rsidRPr="001F6479">
          <w:rPr>
            <w:sz w:val="22"/>
            <w:szCs w:val="22"/>
          </w:rPr>
          <w:t>rn</w:t>
        </w:r>
      </w:ins>
      <w:r w:rsidR="00806B60" w:rsidRPr="001F6479">
        <w:rPr>
          <w:sz w:val="22"/>
          <w:szCs w:val="22"/>
        </w:rPr>
        <w:t>s</w:t>
      </w:r>
      <w:ins w:id="39" w:author="Kai Roper-Blackman" w:date="2019-03-11T20:11:00Z">
        <w:r w:rsidR="00A07C74" w:rsidRPr="001F6479">
          <w:rPr>
            <w:sz w:val="22"/>
            <w:szCs w:val="22"/>
          </w:rPr>
          <w:t xml:space="preserve"> a</w:t>
        </w:r>
      </w:ins>
      <w:ins w:id="40" w:author="Kai Roper-Blackman" w:date="2019-03-11T20:18:00Z">
        <w:r w:rsidR="00A07C74" w:rsidRPr="001F6479">
          <w:rPr>
            <w:sz w:val="22"/>
            <w:szCs w:val="22"/>
          </w:rPr>
          <w:t xml:space="preserve"> prediction</w:t>
        </w:r>
      </w:ins>
      <w:ins w:id="41" w:author="Kai Roper-Blackman" w:date="2019-03-11T20:19:00Z">
        <w:r w:rsidR="00B8085A" w:rsidRPr="001F6479">
          <w:rPr>
            <w:sz w:val="22"/>
            <w:szCs w:val="22"/>
          </w:rPr>
          <w:t xml:space="preserve"> and </w:t>
        </w:r>
      </w:ins>
      <w:r w:rsidR="001E2E03" w:rsidRPr="001F6479">
        <w:rPr>
          <w:sz w:val="22"/>
          <w:szCs w:val="22"/>
        </w:rPr>
        <w:t xml:space="preserve">a </w:t>
      </w:r>
      <w:ins w:id="42" w:author="Kai Roper-Blackman" w:date="2019-03-11T20:19:00Z">
        <w:r w:rsidR="00B8085A" w:rsidRPr="001F6479">
          <w:rPr>
            <w:sz w:val="22"/>
            <w:szCs w:val="22"/>
          </w:rPr>
          <w:t>set of</w:t>
        </w:r>
      </w:ins>
      <w:ins w:id="43" w:author="Kai Roper-Blackman" w:date="2019-03-11T21:05:00Z">
        <w:r w:rsidR="00E8482C" w:rsidRPr="001F6479">
          <w:rPr>
            <w:sz w:val="22"/>
            <w:szCs w:val="22"/>
          </w:rPr>
          <w:t xml:space="preserve"> associated</w:t>
        </w:r>
      </w:ins>
      <w:ins w:id="44" w:author="Kai Roper-Blackman" w:date="2019-03-11T20:19:00Z">
        <w:r w:rsidR="00B8085A" w:rsidRPr="001F6479">
          <w:rPr>
            <w:sz w:val="22"/>
            <w:szCs w:val="22"/>
          </w:rPr>
          <w:t xml:space="preserve"> probabilities</w:t>
        </w:r>
      </w:ins>
      <w:ins w:id="45" w:author="Kai Roper-Blackman" w:date="2019-03-11T21:05:00Z">
        <w:r w:rsidR="00E8482C" w:rsidRPr="001F6479">
          <w:rPr>
            <w:sz w:val="22"/>
            <w:szCs w:val="22"/>
          </w:rPr>
          <w:t>.</w:t>
        </w:r>
      </w:ins>
      <w:del w:id="46" w:author="Kai Roper-Blackman" w:date="2019-03-11T20:11:00Z">
        <w:r w:rsidR="00BC6B95" w:rsidRPr="001F6479" w:rsidDel="00A07C74">
          <w:rPr>
            <w:sz w:val="22"/>
            <w:szCs w:val="22"/>
          </w:rPr>
          <w:delText xml:space="preserve">on </w:delText>
        </w:r>
      </w:del>
      <w:del w:id="47" w:author="Kai Roper-Blackman" w:date="2019-03-11T20:18:00Z">
        <w:r w:rsidR="00BC6B95" w:rsidRPr="001F6479" w:rsidDel="00A07C74">
          <w:rPr>
            <w:sz w:val="22"/>
            <w:szCs w:val="22"/>
          </w:rPr>
          <w:delText xml:space="preserve">test data </w:delText>
        </w:r>
      </w:del>
      <w:del w:id="48" w:author="Kai Roper-Blackman" w:date="2019-03-11T20:19:00Z">
        <w:r w:rsidR="00BC6B95" w:rsidRPr="001F6479" w:rsidDel="00A07C74">
          <w:rPr>
            <w:sz w:val="22"/>
            <w:szCs w:val="22"/>
          </w:rPr>
          <w:delText>with associated probabilities.</w:delText>
        </w:r>
      </w:del>
    </w:p>
    <w:p w14:paraId="0E70D331" w14:textId="77777777" w:rsidR="00806B60" w:rsidRPr="001F6479" w:rsidRDefault="00806B60" w:rsidP="007E686A">
      <w:pPr>
        <w:pStyle w:val="Default"/>
        <w:rPr>
          <w:ins w:id="49" w:author="Sebastian Halder" w:date="2019-03-11T14:17:00Z"/>
          <w:sz w:val="22"/>
          <w:szCs w:val="22"/>
        </w:rPr>
      </w:pPr>
    </w:p>
    <w:p w14:paraId="44B231CF" w14:textId="77777777" w:rsidR="00E8482C" w:rsidRPr="001F6479" w:rsidRDefault="00BC6B95" w:rsidP="007E686A">
      <w:pPr>
        <w:pStyle w:val="Default"/>
        <w:rPr>
          <w:sz w:val="22"/>
          <w:szCs w:val="22"/>
        </w:rPr>
      </w:pPr>
      <w:del w:id="50" w:author="Kai Roper-Blackman" w:date="2019-03-11T20:57:00Z">
        <w:r w:rsidRPr="001F6479" w:rsidDel="00552072">
          <w:rPr>
            <w:sz w:val="22"/>
            <w:szCs w:val="22"/>
          </w:rPr>
          <w:delText xml:space="preserve"> </w:delText>
        </w:r>
      </w:del>
      <w:r w:rsidRPr="001F6479">
        <w:rPr>
          <w:sz w:val="22"/>
          <w:szCs w:val="22"/>
        </w:rPr>
        <w:t>The results obtained show</w:t>
      </w:r>
      <w:del w:id="51" w:author="Sebastian Halder" w:date="2019-03-11T14:10:00Z">
        <w:r w:rsidRPr="001F6479" w:rsidDel="00071BDF">
          <w:rPr>
            <w:sz w:val="22"/>
            <w:szCs w:val="22"/>
          </w:rPr>
          <w:delText>s</w:delText>
        </w:r>
      </w:del>
      <w:r w:rsidRPr="001F6479">
        <w:rPr>
          <w:sz w:val="22"/>
          <w:szCs w:val="22"/>
        </w:rPr>
        <w:t xml:space="preserve"> </w:t>
      </w:r>
      <w:ins w:id="52" w:author="Sebastian Halder" w:date="2019-03-11T14:11:00Z">
        <w:r w:rsidR="00071BDF" w:rsidRPr="001F6479">
          <w:rPr>
            <w:sz w:val="22"/>
            <w:szCs w:val="22"/>
          </w:rPr>
          <w:t xml:space="preserve">an </w:t>
        </w:r>
      </w:ins>
      <w:r w:rsidRPr="001F6479">
        <w:rPr>
          <w:sz w:val="22"/>
          <w:szCs w:val="22"/>
        </w:rPr>
        <w:t>accuracy of 100% when identifying standalone aircraft</w:t>
      </w:r>
      <w:del w:id="53" w:author="Kai Roper-Blackman" w:date="2019-03-11T20:57:00Z">
        <w:r w:rsidRPr="001F6479" w:rsidDel="00552072">
          <w:rPr>
            <w:sz w:val="22"/>
            <w:szCs w:val="22"/>
          </w:rPr>
          <w:delText xml:space="preserve"> filling the whole frame</w:delText>
        </w:r>
      </w:del>
    </w:p>
    <w:p w14:paraId="277EADDD" w14:textId="6B61A14A" w:rsidR="00A82537" w:rsidRPr="001F6479" w:rsidDel="00143D8C" w:rsidRDefault="00E8482C" w:rsidP="007E686A">
      <w:pPr>
        <w:pStyle w:val="Default"/>
        <w:rPr>
          <w:ins w:id="54" w:author="Sebastian Halder" w:date="2019-03-11T14:18:00Z"/>
          <w:del w:id="55" w:author="Kai Roper-Blackman" w:date="2019-03-11T21:11:00Z"/>
          <w:sz w:val="22"/>
          <w:szCs w:val="22"/>
        </w:rPr>
      </w:pPr>
      <w:r w:rsidRPr="001F6479">
        <w:rPr>
          <w:sz w:val="22"/>
          <w:szCs w:val="22"/>
        </w:rPr>
        <w:t>However, when searching for aircraft in larger images, accuracy drastically decreases</w:t>
      </w:r>
      <w:r w:rsidR="00143D8C" w:rsidRPr="001F6479">
        <w:rPr>
          <w:sz w:val="22"/>
          <w:szCs w:val="22"/>
        </w:rPr>
        <w:t xml:space="preserve"> to around 55%. </w:t>
      </w:r>
      <w:del w:id="56" w:author="Kai Roper-Blackman" w:date="2019-03-11T21:09:00Z">
        <w:r w:rsidR="00944722" w:rsidRPr="001F6479" w:rsidDel="00E8482C">
          <w:rPr>
            <w:sz w:val="22"/>
            <w:szCs w:val="22"/>
          </w:rPr>
          <w:delText>.</w:delText>
        </w:r>
        <w:r w:rsidR="00BC6B95" w:rsidRPr="001F6479" w:rsidDel="00E8482C">
          <w:rPr>
            <w:sz w:val="22"/>
            <w:szCs w:val="22"/>
          </w:rPr>
          <w:delText xml:space="preserve"> </w:delText>
        </w:r>
        <w:r w:rsidR="00944722" w:rsidRPr="001F6479" w:rsidDel="00E8482C">
          <w:rPr>
            <w:sz w:val="22"/>
            <w:szCs w:val="22"/>
          </w:rPr>
          <w:delText>H</w:delText>
        </w:r>
        <w:r w:rsidR="00BC6B95" w:rsidRPr="001F6479" w:rsidDel="00E8482C">
          <w:rPr>
            <w:sz w:val="22"/>
            <w:szCs w:val="22"/>
          </w:rPr>
          <w:delText>owever</w:delText>
        </w:r>
        <w:r w:rsidR="00944722" w:rsidRPr="001F6479" w:rsidDel="00E8482C">
          <w:rPr>
            <w:sz w:val="22"/>
            <w:szCs w:val="22"/>
          </w:rPr>
          <w:delText>,</w:delText>
        </w:r>
        <w:r w:rsidR="00BC6B95" w:rsidRPr="001F6479" w:rsidDel="00E8482C">
          <w:rPr>
            <w:sz w:val="22"/>
            <w:szCs w:val="22"/>
          </w:rPr>
          <w:delText xml:space="preserve"> when searching for aircraft in larger images, accuracy drastically </w:delText>
        </w:r>
      </w:del>
      <w:del w:id="57" w:author="Kai Roper-Blackman" w:date="2019-03-11T20:58:00Z">
        <w:r w:rsidR="00BC6B95" w:rsidRPr="001F6479" w:rsidDel="00552072">
          <w:rPr>
            <w:sz w:val="22"/>
            <w:szCs w:val="22"/>
          </w:rPr>
          <w:delText>decrease</w:delText>
        </w:r>
      </w:del>
      <w:ins w:id="58" w:author="Sebastian Halder" w:date="2019-03-11T14:12:00Z">
        <w:del w:id="59" w:author="Kai Roper-Blackman" w:date="2019-03-11T20:58:00Z">
          <w:r w:rsidR="00071BDF" w:rsidRPr="001F6479" w:rsidDel="00552072">
            <w:rPr>
              <w:sz w:val="22"/>
              <w:szCs w:val="22"/>
            </w:rPr>
            <w:delText>d</w:delText>
          </w:r>
        </w:del>
      </w:ins>
      <w:del w:id="60" w:author="Kai Roper-Blackman" w:date="2019-03-11T21:10:00Z">
        <w:r w:rsidR="00BC6B95" w:rsidRPr="001F6479" w:rsidDel="00143D8C">
          <w:rPr>
            <w:sz w:val="22"/>
            <w:szCs w:val="22"/>
          </w:rPr>
          <w:delText>s</w:delText>
        </w:r>
      </w:del>
      <w:del w:id="61" w:author="Kai Roper-Blackman" w:date="2019-03-11T20:51:00Z">
        <w:r w:rsidR="00BC6B95" w:rsidRPr="001F6479" w:rsidDel="00552072">
          <w:rPr>
            <w:sz w:val="22"/>
            <w:szCs w:val="22"/>
          </w:rPr>
          <w:delText>. T</w:delText>
        </w:r>
      </w:del>
      <w:del w:id="62" w:author="Kai Roper-Blackman" w:date="2019-03-11T21:09:00Z">
        <w:r w:rsidR="00BC6B95" w:rsidRPr="001F6479" w:rsidDel="00E8482C">
          <w:rPr>
            <w:sz w:val="22"/>
            <w:szCs w:val="22"/>
          </w:rPr>
          <w:delText>o 50-60%.</w:delText>
        </w:r>
      </w:del>
      <w:del w:id="63" w:author="Kai Roper-Blackman" w:date="2019-03-11T21:10:00Z">
        <w:r w:rsidR="00BC6B95" w:rsidRPr="001F6479" w:rsidDel="00143D8C">
          <w:rPr>
            <w:sz w:val="22"/>
            <w:szCs w:val="22"/>
          </w:rPr>
          <w:delText xml:space="preserve"> </w:delText>
        </w:r>
      </w:del>
      <w:ins w:id="64" w:author="Kai Roper-Blackman" w:date="2019-03-11T20:53:00Z">
        <w:r w:rsidR="00552072" w:rsidRPr="001F6479">
          <w:rPr>
            <w:sz w:val="22"/>
            <w:szCs w:val="22"/>
          </w:rPr>
          <w:t>Large image search</w:t>
        </w:r>
      </w:ins>
      <w:ins w:id="65" w:author="Kai Roper-Blackman" w:date="2019-03-11T20:51:00Z">
        <w:r w:rsidR="00552072" w:rsidRPr="001F6479">
          <w:rPr>
            <w:sz w:val="22"/>
            <w:szCs w:val="22"/>
          </w:rPr>
          <w:t xml:space="preserve"> takes a large image and looks within </w:t>
        </w:r>
      </w:ins>
      <w:ins w:id="66" w:author="Kai Roper-Blackman" w:date="2019-03-11T20:52:00Z">
        <w:r w:rsidR="00552072" w:rsidRPr="001F6479">
          <w:rPr>
            <w:sz w:val="22"/>
            <w:szCs w:val="22"/>
          </w:rPr>
          <w:t xml:space="preserve">a search area for aircraft. The search area is then moved gradually </w:t>
        </w:r>
      </w:ins>
      <w:ins w:id="67" w:author="Kai Roper-Blackman" w:date="2019-03-11T20:53:00Z">
        <w:r w:rsidR="00552072" w:rsidRPr="001F6479">
          <w:rPr>
            <w:sz w:val="22"/>
            <w:szCs w:val="22"/>
          </w:rPr>
          <w:t>by increments given by the user.</w:t>
        </w:r>
      </w:ins>
      <w:r w:rsidR="00A82537" w:rsidRPr="001F6479">
        <w:rPr>
          <w:sz w:val="22"/>
          <w:szCs w:val="22"/>
        </w:rPr>
        <w:t xml:space="preserve"> </w:t>
      </w:r>
      <w:ins w:id="68" w:author="Kai Roper-Blackman" w:date="2019-03-11T20:58:00Z">
        <w:r w:rsidR="00552072" w:rsidRPr="001F6479">
          <w:rPr>
            <w:sz w:val="22"/>
            <w:szCs w:val="22"/>
          </w:rPr>
          <w:t xml:space="preserve">Additionally, the </w:t>
        </w:r>
      </w:ins>
      <w:ins w:id="69" w:author="Kai Roper-Blackman" w:date="2019-03-11T20:59:00Z">
        <w:r w:rsidR="00552072" w:rsidRPr="001F6479">
          <w:rPr>
            <w:sz w:val="22"/>
            <w:szCs w:val="22"/>
          </w:rPr>
          <w:t>user</w:t>
        </w:r>
      </w:ins>
      <w:ins w:id="70" w:author="Kai Roper-Blackman" w:date="2019-03-11T20:53:00Z">
        <w:r w:rsidR="00552072" w:rsidRPr="001F6479">
          <w:rPr>
            <w:sz w:val="22"/>
            <w:szCs w:val="22"/>
          </w:rPr>
          <w:t xml:space="preserve"> controls the size of the search </w:t>
        </w:r>
        <w:commentRangeStart w:id="71"/>
        <w:r w:rsidR="00552072" w:rsidRPr="001F6479">
          <w:rPr>
            <w:sz w:val="22"/>
            <w:szCs w:val="22"/>
          </w:rPr>
          <w:t>area</w:t>
        </w:r>
      </w:ins>
      <w:commentRangeEnd w:id="71"/>
      <w:ins w:id="72" w:author="Kai Roper-Blackman" w:date="2019-03-11T21:11:00Z">
        <w:r w:rsidR="00143D8C" w:rsidRPr="001F6479">
          <w:rPr>
            <w:rStyle w:val="CommentReference"/>
            <w:color w:val="auto"/>
            <w:lang w:val="en-GB"/>
          </w:rPr>
          <w:commentReference w:id="71"/>
        </w:r>
      </w:ins>
      <w:ins w:id="73" w:author="Kai Roper-Blackman" w:date="2019-03-11T20:53:00Z">
        <w:r w:rsidR="00552072" w:rsidRPr="001F6479">
          <w:rPr>
            <w:sz w:val="22"/>
            <w:szCs w:val="22"/>
          </w:rPr>
          <w:t>.</w:t>
        </w:r>
      </w:ins>
      <w:ins w:id="74" w:author="Kai Roper-Blackman" w:date="2019-03-11T21:11:00Z">
        <w:r w:rsidR="00143D8C" w:rsidRPr="001F6479">
          <w:rPr>
            <w:sz w:val="22"/>
            <w:szCs w:val="22"/>
          </w:rPr>
          <w:t xml:space="preserve"> </w:t>
        </w:r>
      </w:ins>
    </w:p>
    <w:p w14:paraId="740BBB43" w14:textId="70EDD51B" w:rsidR="003D6562" w:rsidRPr="001F6479" w:rsidRDefault="00BC6B95" w:rsidP="007E686A">
      <w:pPr>
        <w:pStyle w:val="Default"/>
        <w:rPr>
          <w:sz w:val="22"/>
          <w:szCs w:val="22"/>
        </w:rPr>
      </w:pPr>
      <w:del w:id="75" w:author="Kai Roper-Blackman" w:date="2019-03-11T21:07:00Z">
        <w:r w:rsidRPr="001F6479" w:rsidDel="00E8482C">
          <w:rPr>
            <w:sz w:val="22"/>
            <w:szCs w:val="22"/>
          </w:rPr>
          <w:delText>This demonstrate</w:delText>
        </w:r>
      </w:del>
      <w:ins w:id="76" w:author="Sebastian Halder" w:date="2019-03-11T14:12:00Z">
        <w:del w:id="77" w:author="Kai Roper-Blackman" w:date="2019-03-11T21:07:00Z">
          <w:r w:rsidR="00071BDF" w:rsidRPr="001F6479" w:rsidDel="00E8482C">
            <w:rPr>
              <w:sz w:val="22"/>
              <w:szCs w:val="22"/>
            </w:rPr>
            <w:delText>d</w:delText>
          </w:r>
        </w:del>
      </w:ins>
      <w:del w:id="78" w:author="Kai Roper-Blackman" w:date="2019-03-11T21:07:00Z">
        <w:r w:rsidRPr="001F6479" w:rsidDel="00E8482C">
          <w:rPr>
            <w:sz w:val="22"/>
            <w:szCs w:val="22"/>
          </w:rPr>
          <w:delText xml:space="preserve">s how new machine learning applications </w:delText>
        </w:r>
        <w:r w:rsidR="00944722" w:rsidRPr="001F6479" w:rsidDel="00E8482C">
          <w:rPr>
            <w:sz w:val="22"/>
            <w:szCs w:val="22"/>
          </w:rPr>
          <w:delText xml:space="preserve">are. </w:delText>
        </w:r>
      </w:del>
      <w:r w:rsidR="00944722" w:rsidRPr="001F6479">
        <w:rPr>
          <w:sz w:val="22"/>
          <w:szCs w:val="22"/>
        </w:rPr>
        <w:t xml:space="preserve">After optimization, the system used to identify </w:t>
      </w:r>
      <w:r w:rsidR="0088698E" w:rsidRPr="001F6479">
        <w:rPr>
          <w:sz w:val="22"/>
          <w:szCs w:val="22"/>
        </w:rPr>
        <w:t xml:space="preserve">aircraft </w:t>
      </w:r>
      <w:r w:rsidR="00944722" w:rsidRPr="001F6479">
        <w:rPr>
          <w:sz w:val="22"/>
          <w:szCs w:val="22"/>
        </w:rPr>
        <w:t xml:space="preserve">can be applied to </w:t>
      </w:r>
      <w:r w:rsidR="00A82537" w:rsidRPr="001F6479">
        <w:rPr>
          <w:sz w:val="22"/>
          <w:szCs w:val="22"/>
        </w:rPr>
        <w:t>other</w:t>
      </w:r>
      <w:r w:rsidR="00944722" w:rsidRPr="001F6479">
        <w:rPr>
          <w:sz w:val="22"/>
          <w:szCs w:val="22"/>
        </w:rPr>
        <w:t xml:space="preserve"> </w:t>
      </w:r>
      <w:r w:rsidR="0088698E" w:rsidRPr="001F6479">
        <w:rPr>
          <w:sz w:val="22"/>
          <w:szCs w:val="22"/>
        </w:rPr>
        <w:t xml:space="preserve">identification </w:t>
      </w:r>
      <w:r w:rsidR="00D45749" w:rsidRPr="001F6479">
        <w:rPr>
          <w:sz w:val="22"/>
          <w:szCs w:val="22"/>
        </w:rPr>
        <w:t xml:space="preserve">problems with possible military and commercial </w:t>
      </w:r>
      <w:r w:rsidR="00F80CFB" w:rsidRPr="001F6479">
        <w:rPr>
          <w:sz w:val="22"/>
          <w:szCs w:val="22"/>
        </w:rPr>
        <w:t>uses</w:t>
      </w:r>
      <w:r w:rsidR="00D45749" w:rsidRPr="001F6479">
        <w:rPr>
          <w:sz w:val="22"/>
          <w:szCs w:val="22"/>
        </w:rPr>
        <w:t>.</w:t>
      </w:r>
      <w:ins w:id="79" w:author="Kai Roper-Blackman" w:date="2019-03-11T21:07:00Z">
        <w:r w:rsidR="00E8482C" w:rsidRPr="001F6479">
          <w:rPr>
            <w:sz w:val="22"/>
            <w:szCs w:val="22"/>
          </w:rPr>
          <w:t xml:space="preserve"> The software can be given </w:t>
        </w:r>
      </w:ins>
      <w:r w:rsidR="00806B60" w:rsidRPr="001F6479">
        <w:rPr>
          <w:sz w:val="22"/>
          <w:szCs w:val="22"/>
        </w:rPr>
        <w:t xml:space="preserve">any </w:t>
      </w:r>
      <w:ins w:id="80" w:author="Kai Roper-Blackman" w:date="2019-03-11T21:07:00Z">
        <w:r w:rsidR="00E8482C" w:rsidRPr="001F6479">
          <w:rPr>
            <w:sz w:val="22"/>
            <w:szCs w:val="22"/>
          </w:rPr>
          <w:t xml:space="preserve">set </w:t>
        </w:r>
      </w:ins>
      <w:r w:rsidR="00806B60" w:rsidRPr="001F6479">
        <w:rPr>
          <w:sz w:val="22"/>
          <w:szCs w:val="22"/>
        </w:rPr>
        <w:t>data meaning</w:t>
      </w:r>
      <w:ins w:id="81" w:author="Kai Roper-Blackman" w:date="2019-03-11T21:09:00Z">
        <w:r w:rsidR="00143D8C" w:rsidRPr="001F6479">
          <w:rPr>
            <w:sz w:val="22"/>
            <w:szCs w:val="22"/>
          </w:rPr>
          <w:t xml:space="preserve"> </w:t>
        </w:r>
      </w:ins>
      <w:r w:rsidR="00A82537" w:rsidRPr="001F6479">
        <w:rPr>
          <w:sz w:val="22"/>
          <w:szCs w:val="22"/>
        </w:rPr>
        <w:t>there’s no limit to what I can and can’t recognize.</w:t>
      </w:r>
    </w:p>
    <w:sectPr w:rsidR="003D6562" w:rsidRPr="001F6479" w:rsidSect="00A104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1" w:author="Kai Roper-Blackman" w:date="2019-03-11T21:11:00Z" w:initials="KR">
    <w:p w14:paraId="7B0C8DB3" w14:textId="2BA4F813" w:rsidR="00143D8C" w:rsidRDefault="00143D8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0C8D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0C8DB3" w16cid:durableId="20314D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i Roper-Blackman">
    <w15:presenceInfo w15:providerId="Windows Live" w15:userId="bfbcac1294a7f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6A"/>
    <w:rsid w:val="00071BDF"/>
    <w:rsid w:val="00143D8C"/>
    <w:rsid w:val="00156703"/>
    <w:rsid w:val="001D5885"/>
    <w:rsid w:val="001E2E03"/>
    <w:rsid w:val="001F6479"/>
    <w:rsid w:val="0026190D"/>
    <w:rsid w:val="003D6562"/>
    <w:rsid w:val="00482E37"/>
    <w:rsid w:val="005477A2"/>
    <w:rsid w:val="00552072"/>
    <w:rsid w:val="00616416"/>
    <w:rsid w:val="0068750D"/>
    <w:rsid w:val="0070401E"/>
    <w:rsid w:val="00790F1C"/>
    <w:rsid w:val="007E686A"/>
    <w:rsid w:val="00806B60"/>
    <w:rsid w:val="00877B79"/>
    <w:rsid w:val="0088698E"/>
    <w:rsid w:val="00944722"/>
    <w:rsid w:val="00A07C74"/>
    <w:rsid w:val="00A1042D"/>
    <w:rsid w:val="00A82537"/>
    <w:rsid w:val="00B8085A"/>
    <w:rsid w:val="00BB2E75"/>
    <w:rsid w:val="00BC043D"/>
    <w:rsid w:val="00BC6B95"/>
    <w:rsid w:val="00BF5182"/>
    <w:rsid w:val="00CD647F"/>
    <w:rsid w:val="00D45749"/>
    <w:rsid w:val="00DB4A5C"/>
    <w:rsid w:val="00E8482C"/>
    <w:rsid w:val="00E96F96"/>
    <w:rsid w:val="00F609B5"/>
    <w:rsid w:val="00F6795B"/>
    <w:rsid w:val="00F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26A92"/>
  <w14:defaultImageDpi w14:val="300"/>
  <w15:docId w15:val="{F08BFA9F-0153-4196-AC65-A798A7B0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86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DF"/>
    <w:rPr>
      <w:rFonts w:ascii="Lucida Grande" w:hAnsi="Lucida Grande" w:cs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71B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B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BD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B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B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Roper-Blackman, Kai J G</dc:creator>
  <cp:keywords/>
  <dc:description/>
  <cp:lastModifiedBy>Kai Roper-Blackman</cp:lastModifiedBy>
  <cp:revision>8</cp:revision>
  <dcterms:created xsi:type="dcterms:W3CDTF">2019-03-11T20:03:00Z</dcterms:created>
  <dcterms:modified xsi:type="dcterms:W3CDTF">2019-03-11T21:48:00Z</dcterms:modified>
</cp:coreProperties>
</file>